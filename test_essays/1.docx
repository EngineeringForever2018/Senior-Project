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0738B" w14:textId="49E2C79E" w:rsidR="2419627E" w:rsidRDefault="2419627E" w:rsidP="00B151B2">
      <w:pPr>
        <w:pStyle w:val="Heading1-Times"/>
        <w:rPr>
          <w:rFonts w:eastAsia="Times New Roman" w:cs="Times New Roman"/>
          <w:szCs w:val="24"/>
        </w:rPr>
      </w:pPr>
      <w:r>
        <w:t>Project Management</w:t>
      </w:r>
    </w:p>
    <w:p w14:paraId="54C8B319" w14:textId="2F4530E0" w:rsidR="2419627E" w:rsidDel="00E77CFC" w:rsidRDefault="2419627E" w:rsidP="00C7021F">
      <w:pPr>
        <w:pStyle w:val="Normal-Times"/>
        <w:rPr>
          <w:del w:id="0" w:author="Gage Christensen" w:date="2020-03-30T10:37:00Z"/>
          <w:rFonts w:eastAsia="Times New Roman" w:cs="Times New Roman"/>
        </w:rPr>
      </w:pPr>
      <w:r w:rsidRPr="63DC47F9">
        <w:rPr>
          <w:i/>
        </w:rPr>
        <w:t>By: Gage Christensen</w:t>
      </w:r>
    </w:p>
    <w:p w14:paraId="77E25957" w14:textId="418A4508" w:rsidR="00E77CFC" w:rsidRDefault="00E77CFC" w:rsidP="00C7021F">
      <w:pPr>
        <w:pStyle w:val="Normal-Times"/>
        <w:rPr>
          <w:ins w:id="1" w:author="Gage Christensen" w:date="2020-03-30T10:37:00Z"/>
          <w:rFonts w:eastAsia="Times New Roman" w:cs="Times New Roman"/>
        </w:rPr>
      </w:pPr>
    </w:p>
    <w:p w14:paraId="3EE4EF55" w14:textId="77777777" w:rsidR="00E77CFC" w:rsidRDefault="00E77CFC" w:rsidP="00C7021F">
      <w:pPr>
        <w:pStyle w:val="Normal-Times"/>
        <w:rPr>
          <w:ins w:id="2" w:author="Gage Christensen" w:date="2020-03-30T10:37:00Z"/>
          <w:rFonts w:eastAsia="Times New Roman" w:cs="Times New Roman"/>
        </w:rPr>
      </w:pPr>
    </w:p>
    <w:p w14:paraId="7087296E" w14:textId="5236FED6" w:rsidR="00E77CFC" w:rsidRDefault="00E77CFC" w:rsidP="00C7021F">
      <w:pPr>
        <w:pStyle w:val="Normal-Times"/>
        <w:rPr>
          <w:ins w:id="3" w:author="Gage Christensen" w:date="2020-03-30T10:37:00Z"/>
          <w:rFonts w:eastAsia="Times New Roman" w:cs="Times New Roman"/>
        </w:rPr>
      </w:pPr>
      <w:ins w:id="4" w:author="Gage Christensen" w:date="2020-03-30T10:37:00Z">
        <w:r>
          <w:rPr>
            <w:rFonts w:eastAsia="Times New Roman" w:cs="Times New Roman"/>
          </w:rPr>
          <w:t>The literature review d</w:t>
        </w:r>
      </w:ins>
      <w:ins w:id="5" w:author="Gage Christensen" w:date="2020-03-30T10:38:00Z">
        <w:r>
          <w:rPr>
            <w:rFonts w:eastAsia="Times New Roman" w:cs="Times New Roman"/>
          </w:rPr>
          <w:t xml:space="preserve">emonstrates that this recommendation will fill current voids in traffic management. Now, </w:t>
        </w:r>
      </w:ins>
      <w:ins w:id="6" w:author="Gage Christensen" w:date="2020-03-30T10:39:00Z">
        <w:r>
          <w:rPr>
            <w:rFonts w:eastAsia="Times New Roman" w:cs="Times New Roman"/>
          </w:rPr>
          <w:t>Team 11-3’s project management, which will ensure the team’s competency in delivering the recommendation, is discussed.</w:t>
        </w:r>
      </w:ins>
    </w:p>
    <w:p w14:paraId="104A71EF" w14:textId="77777777" w:rsidR="00E77CFC" w:rsidRPr="00824934" w:rsidRDefault="00E77CFC" w:rsidP="00C7021F">
      <w:pPr>
        <w:pStyle w:val="Normal-Times"/>
        <w:rPr>
          <w:rFonts w:eastAsia="Times New Roman" w:cs="Times New Roman"/>
        </w:rPr>
      </w:pPr>
    </w:p>
    <w:p w14:paraId="79061A85" w14:textId="5DC665D0" w:rsidR="3CD90860" w:rsidRDefault="3CD90860" w:rsidP="00B151B2">
      <w:pPr>
        <w:pStyle w:val="Heading2-Times"/>
        <w:rPr>
          <w:rFonts w:eastAsia="Times New Roman" w:cs="Times New Roman"/>
          <w:szCs w:val="24"/>
        </w:rPr>
      </w:pPr>
      <w:r w:rsidRPr="63DC47F9">
        <w:rPr>
          <w:rFonts w:eastAsia="Times New Roman"/>
        </w:rPr>
        <w:t>Viability Plan</w:t>
      </w:r>
    </w:p>
    <w:p w14:paraId="47E3C11F" w14:textId="742BA407" w:rsidR="2419627E" w:rsidRDefault="2419627E" w:rsidP="00C7021F">
      <w:pPr>
        <w:pStyle w:val="Normal-Times"/>
        <w:rPr>
          <w:rFonts w:eastAsia="Times New Roman" w:cs="Times New Roman"/>
        </w:rPr>
      </w:pPr>
      <w:r>
        <w:t>Various resources are required in order to e</w:t>
      </w:r>
      <w:r w:rsidRPr="0D6DD583">
        <w:rPr>
          <w:rFonts w:eastAsia="Times New Roman" w:cs="Times New Roman"/>
        </w:rPr>
        <w:t>valuate the professional, legal, and ethical viability</w:t>
      </w:r>
      <w:r w:rsidR="00703431">
        <w:rPr>
          <w:rFonts w:eastAsia="Times New Roman" w:cs="Times New Roman"/>
        </w:rPr>
        <w:t xml:space="preserve"> of </w:t>
      </w:r>
      <w:r w:rsidR="00703431">
        <w:rPr>
          <w:rFonts w:eastAsia="Times New Roman" w:cs="Times New Roman"/>
          <w:i/>
          <w:iCs/>
        </w:rPr>
        <w:t>Reno-Sparks Variable Traffic Routing</w:t>
      </w:r>
      <w:r w:rsidRPr="0D6DD583">
        <w:rPr>
          <w:rFonts w:eastAsia="Times New Roman" w:cs="Times New Roman"/>
        </w:rPr>
        <w:t xml:space="preserve">. Professionally, the recommendation must follow all good practices set by other traffic management programs. Legally, the routing system </w:t>
      </w:r>
      <w:r w:rsidR="00CF5C20">
        <w:rPr>
          <w:rFonts w:eastAsia="Times New Roman" w:cs="Times New Roman"/>
        </w:rPr>
        <w:t>needs to be</w:t>
      </w:r>
      <w:r w:rsidRPr="0D6DD583">
        <w:rPr>
          <w:rFonts w:eastAsia="Times New Roman" w:cs="Times New Roman"/>
        </w:rPr>
        <w:t xml:space="preserve"> implement</w:t>
      </w:r>
      <w:r w:rsidR="00CF5C20">
        <w:rPr>
          <w:rFonts w:eastAsia="Times New Roman" w:cs="Times New Roman"/>
        </w:rPr>
        <w:t>able</w:t>
      </w:r>
      <w:r w:rsidRPr="0D6DD583">
        <w:rPr>
          <w:rFonts w:eastAsia="Times New Roman" w:cs="Times New Roman"/>
        </w:rPr>
        <w:t xml:space="preserve"> within the context of Reno-Sparks traffic code. And finally, the safety of commuters using the routing system must be </w:t>
      </w:r>
      <w:r w:rsidR="009A4DCD">
        <w:rPr>
          <w:rFonts w:eastAsia="Times New Roman" w:cs="Times New Roman"/>
        </w:rPr>
        <w:t>prioritized</w:t>
      </w:r>
      <w:r w:rsidRPr="0D6DD583">
        <w:rPr>
          <w:rFonts w:eastAsia="Times New Roman" w:cs="Times New Roman"/>
        </w:rPr>
        <w:t xml:space="preserve"> to ensure that the recommendation is ethically defensible. To meet all these standards,</w:t>
      </w:r>
      <w:r w:rsidR="0098580E">
        <w:rPr>
          <w:rFonts w:eastAsia="Times New Roman" w:cs="Times New Roman"/>
        </w:rPr>
        <w:t xml:space="preserve"> </w:t>
      </w:r>
      <w:r w:rsidRPr="0D6DD583">
        <w:rPr>
          <w:rFonts w:eastAsia="Times New Roman" w:cs="Times New Roman"/>
        </w:rPr>
        <w:t>Team 11-3 has put forth a plan to research the professional, legal, and ethical viability</w:t>
      </w:r>
      <w:r w:rsidR="008F7FC0">
        <w:rPr>
          <w:rFonts w:eastAsia="Times New Roman" w:cs="Times New Roman"/>
        </w:rPr>
        <w:t xml:space="preserve"> of the recommendation</w:t>
      </w:r>
      <w:r w:rsidRPr="0D6DD583">
        <w:rPr>
          <w:rFonts w:eastAsia="Times New Roman" w:cs="Times New Roman"/>
        </w:rPr>
        <w:t xml:space="preserve"> and ensure that all good practices are followed.</w:t>
      </w:r>
      <w:ins w:id="7" w:author="Gage Christensen" w:date="2020-03-30T12:50:00Z">
        <w:r w:rsidR="008A107A">
          <w:rPr>
            <w:rFonts w:eastAsia="Times New Roman" w:cs="Times New Roman"/>
          </w:rPr>
          <w:t xml:space="preserve"> First,</w:t>
        </w:r>
      </w:ins>
      <w:del w:id="8" w:author="Gage Christensen" w:date="2020-03-30T12:50:00Z">
        <w:r w:rsidRPr="0D6DD583" w:rsidDel="008A107A">
          <w:rPr>
            <w:rFonts w:eastAsia="Times New Roman" w:cs="Times New Roman"/>
          </w:rPr>
          <w:delText xml:space="preserve"> Here</w:delText>
        </w:r>
      </w:del>
      <w:r w:rsidRPr="0D6DD583">
        <w:rPr>
          <w:rFonts w:eastAsia="Times New Roman" w:cs="Times New Roman"/>
        </w:rPr>
        <w:t xml:space="preserve"> the plan to </w:t>
      </w:r>
      <w:r w:rsidR="003906F5">
        <w:rPr>
          <w:rFonts w:eastAsia="Times New Roman" w:cs="Times New Roman"/>
        </w:rPr>
        <w:t>research</w:t>
      </w:r>
      <w:r w:rsidRPr="0D6DD583">
        <w:rPr>
          <w:rFonts w:eastAsia="Times New Roman" w:cs="Times New Roman"/>
        </w:rPr>
        <w:t xml:space="preserve"> the system</w:t>
      </w:r>
      <w:r w:rsidR="003906F5">
        <w:rPr>
          <w:rFonts w:eastAsia="Times New Roman" w:cs="Times New Roman"/>
        </w:rPr>
        <w:t>’s</w:t>
      </w:r>
      <w:r w:rsidRPr="0D6DD583">
        <w:rPr>
          <w:rFonts w:eastAsia="Times New Roman" w:cs="Times New Roman"/>
        </w:rPr>
        <w:t xml:space="preserve"> legal</w:t>
      </w:r>
      <w:r w:rsidR="003906F5">
        <w:rPr>
          <w:rFonts w:eastAsia="Times New Roman" w:cs="Times New Roman"/>
        </w:rPr>
        <w:t>ity</w:t>
      </w:r>
      <w:r w:rsidRPr="0D6DD583">
        <w:rPr>
          <w:rFonts w:eastAsia="Times New Roman" w:cs="Times New Roman"/>
        </w:rPr>
        <w:t xml:space="preserve"> is detailed.</w:t>
      </w:r>
    </w:p>
    <w:p w14:paraId="1A720117" w14:textId="6C8B7E2E" w:rsidR="00B151B2" w:rsidDel="00004302" w:rsidRDefault="00B151B2" w:rsidP="00C7021F">
      <w:pPr>
        <w:pStyle w:val="Normal-Times"/>
        <w:rPr>
          <w:del w:id="9" w:author="Gage Christensen" w:date="2020-03-30T12:51:00Z"/>
        </w:rPr>
      </w:pPr>
    </w:p>
    <w:p w14:paraId="3E74A046" w14:textId="77777777" w:rsidR="00004302" w:rsidRDefault="00004302" w:rsidP="00C7021F">
      <w:pPr>
        <w:pStyle w:val="Normal-Times"/>
        <w:rPr>
          <w:ins w:id="10" w:author="Gage Christensen" w:date="2020-03-30T12:51:00Z"/>
        </w:rPr>
      </w:pPr>
    </w:p>
    <w:p w14:paraId="572B9A93" w14:textId="7456E16C" w:rsidR="2419627E" w:rsidRDefault="2419627E" w:rsidP="00C7021F">
      <w:pPr>
        <w:pStyle w:val="Normal-Times"/>
        <w:rPr>
          <w:rFonts w:eastAsia="Times New Roman" w:cs="Times New Roman"/>
        </w:rPr>
      </w:pPr>
      <w:del w:id="11" w:author="Gage Christensen" w:date="2020-03-30T12:51:00Z">
        <w:r w:rsidDel="00004302">
          <w:delText>Legally,</w:delText>
        </w:r>
        <w:r w:rsidR="002B64CE" w:rsidDel="00004302">
          <w:delText xml:space="preserve"> </w:delText>
        </w:r>
      </w:del>
      <w:r w:rsidR="002B64CE">
        <w:t xml:space="preserve">Team 11-3’s </w:t>
      </w:r>
      <w:r>
        <w:t xml:space="preserve">recommendation </w:t>
      </w:r>
      <w:ins w:id="12" w:author="Gage Christensen" w:date="2020-03-30T12:52:00Z">
        <w:r w:rsidR="00AE2676">
          <w:t>concentrates</w:t>
        </w:r>
      </w:ins>
      <w:del w:id="13" w:author="Gage Christensen" w:date="2020-03-30T12:52:00Z">
        <w:r w:rsidDel="00AE2676">
          <w:delText>focuses</w:delText>
        </w:r>
      </w:del>
      <w:r>
        <w:t xml:space="preserve"> on Reno-Sparks.</w:t>
      </w:r>
      <w:ins w:id="14" w:author="Gage Christensen" w:date="2020-03-30T12:52:00Z">
        <w:r w:rsidR="00004302">
          <w:t xml:space="preserve"> Therefore, as far as legal matters </w:t>
        </w:r>
        <w:r w:rsidR="00AE2676">
          <w:t>are concerned</w:t>
        </w:r>
        <w:r w:rsidR="00004302">
          <w:t>,</w:t>
        </w:r>
      </w:ins>
      <w:del w:id="15" w:author="Gage Christensen" w:date="2020-03-30T12:52:00Z">
        <w:r w:rsidDel="00004302">
          <w:delText xml:space="preserve"> As such</w:delText>
        </w:r>
      </w:del>
      <w:r>
        <w:t xml:space="preserve"> they are primarily </w:t>
      </w:r>
      <w:ins w:id="16" w:author="Gage Christensen" w:date="2020-03-30T12:52:00Z">
        <w:r w:rsidR="00AE2676">
          <w:t>focused</w:t>
        </w:r>
      </w:ins>
      <w:del w:id="17" w:author="Gage Christensen" w:date="2020-03-30T12:52:00Z">
        <w:r w:rsidDel="00AE2676">
          <w:delText>concerned</w:delText>
        </w:r>
      </w:del>
      <w:r>
        <w:t xml:space="preserve"> with whether the system can be implemented within the city. Chapter 70 of the Washoe County Code and Ordinances details traffic </w:t>
      </w:r>
      <w:r w:rsidR="1B75880D">
        <w:t>law and</w:t>
      </w:r>
      <w:r w:rsidR="009677B1">
        <w:t xml:space="preserve"> is a good place to start for legal information</w:t>
      </w:r>
      <w:r>
        <w:t xml:space="preserve"> [</w:t>
      </w:r>
      <w:r w:rsidR="7979BABA">
        <w:t>Washoe County</w:t>
      </w:r>
      <w:r>
        <w:t xml:space="preserve">, website]. These codes </w:t>
      </w:r>
      <w:ins w:id="18" w:author="Gage Christensen" w:date="2020-03-30T14:51:00Z">
        <w:r w:rsidR="001653F4">
          <w:t>have to</w:t>
        </w:r>
      </w:ins>
      <w:del w:id="19" w:author="Gage Christensen" w:date="2020-03-30T14:50:00Z">
        <w:r w:rsidDel="008A235C">
          <w:delText>must</w:delText>
        </w:r>
      </w:del>
      <w:r>
        <w:t xml:space="preserve"> be examined to ensure that the routing system does not contradict any traffic laws. In addition to this requirement, it must be determined whether new traffic laws </w:t>
      </w:r>
      <w:ins w:id="20" w:author="Gage Christensen" w:date="2020-03-30T15:45:00Z">
        <w:r w:rsidR="001302B6">
          <w:t xml:space="preserve">would </w:t>
        </w:r>
      </w:ins>
      <w:ins w:id="21" w:author="Gage Christensen" w:date="2020-03-30T14:50:00Z">
        <w:r w:rsidR="0082697B">
          <w:t>need to</w:t>
        </w:r>
      </w:ins>
      <w:del w:id="22" w:author="Gage Christensen" w:date="2020-03-30T14:50:00Z">
        <w:r w:rsidDel="0082697B">
          <w:delText>must</w:delText>
        </w:r>
      </w:del>
      <w:r>
        <w:t xml:space="preserve"> be </w:t>
      </w:r>
      <w:ins w:id="23" w:author="Gage Christensen" w:date="2020-03-30T14:51:00Z">
        <w:r w:rsidR="00946B58">
          <w:t>put in place</w:t>
        </w:r>
      </w:ins>
      <w:del w:id="24" w:author="Gage Christensen" w:date="2020-03-30T14:51:00Z">
        <w:r w:rsidDel="00946B58">
          <w:delText>implemented</w:delText>
        </w:r>
      </w:del>
      <w:r>
        <w:t xml:space="preserve"> for</w:t>
      </w:r>
      <w:r w:rsidRPr="05B2987D">
        <w:rPr>
          <w:rFonts w:eastAsia="Times New Roman" w:cs="Times New Roman"/>
        </w:rPr>
        <w:t xml:space="preserve"> commuters to be able to </w:t>
      </w:r>
      <w:r w:rsidR="008C2496" w:rsidRPr="05B2987D">
        <w:rPr>
          <w:rFonts w:eastAsia="Times New Roman" w:cs="Times New Roman"/>
        </w:rPr>
        <w:t>obey the</w:t>
      </w:r>
      <w:r w:rsidRPr="05B2987D">
        <w:rPr>
          <w:rFonts w:eastAsia="Times New Roman" w:cs="Times New Roman"/>
        </w:rPr>
        <w:t xml:space="preserve"> system. With this information, the recommendation’s legal viability </w:t>
      </w:r>
      <w:ins w:id="25" w:author="Gage Christensen" w:date="2020-03-30T14:52:00Z">
        <w:r w:rsidR="00321FC7">
          <w:rPr>
            <w:rFonts w:eastAsia="Times New Roman" w:cs="Times New Roman"/>
          </w:rPr>
          <w:t>shall</w:t>
        </w:r>
      </w:ins>
      <w:del w:id="26" w:author="Gage Christensen" w:date="2020-03-30T14:52:00Z">
        <w:r w:rsidRPr="05B2987D" w:rsidDel="00321FC7">
          <w:rPr>
            <w:rFonts w:eastAsia="Times New Roman" w:cs="Times New Roman"/>
          </w:rPr>
          <w:delText>will</w:delText>
        </w:r>
      </w:del>
      <w:r w:rsidRPr="05B2987D">
        <w:rPr>
          <w:rFonts w:eastAsia="Times New Roman" w:cs="Times New Roman"/>
        </w:rPr>
        <w:t xml:space="preserve"> be </w:t>
      </w:r>
      <w:r w:rsidR="002A0864" w:rsidRPr="05B2987D">
        <w:rPr>
          <w:rFonts w:eastAsia="Times New Roman" w:cs="Times New Roman"/>
        </w:rPr>
        <w:t>known</w:t>
      </w:r>
      <w:r w:rsidRPr="05B2987D">
        <w:rPr>
          <w:rFonts w:eastAsia="Times New Roman" w:cs="Times New Roman"/>
        </w:rPr>
        <w:t>, and the professional viability of the routing system can be considered.</w:t>
      </w:r>
    </w:p>
    <w:p w14:paraId="022F9DE9" w14:textId="77777777" w:rsidR="00B151B2" w:rsidRDefault="00B151B2" w:rsidP="00C7021F">
      <w:pPr>
        <w:pStyle w:val="Normal-Times"/>
      </w:pPr>
    </w:p>
    <w:p w14:paraId="6BAFCFA1" w14:textId="2CBF9487" w:rsidR="2419627E" w:rsidRDefault="2419627E" w:rsidP="00C7021F">
      <w:pPr>
        <w:pStyle w:val="Normal-Times"/>
        <w:rPr>
          <w:rFonts w:eastAsia="Times New Roman" w:cs="Times New Roman"/>
        </w:rPr>
      </w:pPr>
      <w:r>
        <w:t>To ensu</w:t>
      </w:r>
      <w:r w:rsidRPr="0D6DD583">
        <w:rPr>
          <w:rFonts w:eastAsia="Times New Roman" w:cs="Times New Roman"/>
        </w:rPr>
        <w:t xml:space="preserve">re that the recommendation </w:t>
      </w:r>
      <w:ins w:id="27" w:author="Gage Christensen" w:date="2020-03-30T14:52:00Z">
        <w:r w:rsidR="006C7466">
          <w:rPr>
            <w:rFonts w:eastAsia="Times New Roman" w:cs="Times New Roman"/>
          </w:rPr>
          <w:t>is</w:t>
        </w:r>
      </w:ins>
      <w:del w:id="28" w:author="Gage Christensen" w:date="2020-03-30T14:52:00Z">
        <w:r w:rsidRPr="0D6DD583" w:rsidDel="006C7466">
          <w:rPr>
            <w:rFonts w:eastAsia="Times New Roman" w:cs="Times New Roman"/>
          </w:rPr>
          <w:delText>will be</w:delText>
        </w:r>
      </w:del>
      <w:r w:rsidRPr="0D6DD583">
        <w:rPr>
          <w:rFonts w:eastAsia="Times New Roman" w:cs="Times New Roman"/>
        </w:rPr>
        <w:t xml:space="preserve"> viable in a professional sense, considerations made in other traffic regulation programs </w:t>
      </w:r>
      <w:ins w:id="29" w:author="Gage Christensen" w:date="2020-03-30T12:53:00Z">
        <w:r w:rsidR="006550E3">
          <w:rPr>
            <w:rFonts w:eastAsia="Times New Roman" w:cs="Times New Roman"/>
          </w:rPr>
          <w:t>must</w:t>
        </w:r>
      </w:ins>
      <w:del w:id="30" w:author="Gage Christensen" w:date="2020-03-30T12:53:00Z">
        <w:r w:rsidR="003C2B8E" w:rsidDel="006550E3">
          <w:rPr>
            <w:rFonts w:eastAsia="Times New Roman" w:cs="Times New Roman"/>
          </w:rPr>
          <w:delText>will</w:delText>
        </w:r>
        <w:r w:rsidRPr="0D6DD583" w:rsidDel="006550E3">
          <w:rPr>
            <w:rFonts w:eastAsia="Times New Roman" w:cs="Times New Roman"/>
          </w:rPr>
          <w:delText xml:space="preserve"> also</w:delText>
        </w:r>
      </w:del>
      <w:r w:rsidR="00C46356">
        <w:rPr>
          <w:rFonts w:eastAsia="Times New Roman" w:cs="Times New Roman"/>
        </w:rPr>
        <w:t xml:space="preserve"> be</w:t>
      </w:r>
      <w:r w:rsidRPr="0D6DD583">
        <w:rPr>
          <w:rFonts w:eastAsia="Times New Roman" w:cs="Times New Roman"/>
        </w:rPr>
        <w:t xml:space="preserve"> </w:t>
      </w:r>
      <w:proofErr w:type="gramStart"/>
      <w:ins w:id="31" w:author="Gage Christensen" w:date="2020-03-30T14:52:00Z">
        <w:r w:rsidR="00321DC7">
          <w:rPr>
            <w:rFonts w:eastAsia="Times New Roman" w:cs="Times New Roman"/>
          </w:rPr>
          <w:t>taken into account</w:t>
        </w:r>
      </w:ins>
      <w:proofErr w:type="gramEnd"/>
      <w:del w:id="32" w:author="Gage Christensen" w:date="2020-03-30T14:52:00Z">
        <w:r w:rsidRPr="0D6DD583" w:rsidDel="00321DC7">
          <w:rPr>
            <w:rFonts w:eastAsia="Times New Roman" w:cs="Times New Roman"/>
          </w:rPr>
          <w:delText>considered</w:delText>
        </w:r>
      </w:del>
      <w:r w:rsidRPr="0D6DD583">
        <w:rPr>
          <w:rFonts w:eastAsia="Times New Roman" w:cs="Times New Roman"/>
        </w:rPr>
        <w:t xml:space="preserve">. If something is </w:t>
      </w:r>
      <w:r w:rsidR="00A13D07">
        <w:rPr>
          <w:rFonts w:eastAsia="Times New Roman" w:cs="Times New Roman"/>
        </w:rPr>
        <w:t>deemed</w:t>
      </w:r>
      <w:r w:rsidRPr="0D6DD583">
        <w:rPr>
          <w:rFonts w:eastAsia="Times New Roman" w:cs="Times New Roman"/>
        </w:rPr>
        <w:t xml:space="preserve"> a good practice in other programs, Team 11-3 needs to ensure that their system also follows that</w:t>
      </w:r>
      <w:del w:id="33" w:author="Gage Christensen" w:date="2020-03-30T12:53:00Z">
        <w:r w:rsidRPr="0D6DD583" w:rsidDel="00584055">
          <w:rPr>
            <w:rFonts w:eastAsia="Times New Roman" w:cs="Times New Roman"/>
          </w:rPr>
          <w:delText xml:space="preserve"> good</w:delText>
        </w:r>
      </w:del>
      <w:r w:rsidRPr="0D6DD583">
        <w:rPr>
          <w:rFonts w:eastAsia="Times New Roman" w:cs="Times New Roman"/>
        </w:rPr>
        <w:t xml:space="preserve"> practice. </w:t>
      </w:r>
      <w:ins w:id="34" w:author="Gage Christensen" w:date="2020-03-30T14:54:00Z">
        <w:r w:rsidR="00E84CEE">
          <w:rPr>
            <w:rFonts w:eastAsia="Times New Roman" w:cs="Times New Roman"/>
          </w:rPr>
          <w:t>To handle</w:t>
        </w:r>
      </w:ins>
      <w:del w:id="35" w:author="Gage Christensen" w:date="2020-03-30T14:54:00Z">
        <w:r w:rsidRPr="0D6DD583" w:rsidDel="00E84CEE">
          <w:rPr>
            <w:rFonts w:eastAsia="Times New Roman" w:cs="Times New Roman"/>
          </w:rPr>
          <w:delText>In order to accomplish</w:delText>
        </w:r>
      </w:del>
      <w:r w:rsidRPr="0D6DD583">
        <w:rPr>
          <w:rFonts w:eastAsia="Times New Roman" w:cs="Times New Roman"/>
        </w:rPr>
        <w:t xml:space="preserve"> this, the engineers of Team 11-3 plan to look at other traffic management programs and see what factors were considered when </w:t>
      </w:r>
      <w:r w:rsidR="00F14CAF">
        <w:rPr>
          <w:rFonts w:eastAsia="Times New Roman" w:cs="Times New Roman"/>
        </w:rPr>
        <w:t>implementing their solutions</w:t>
      </w:r>
      <w:r w:rsidRPr="0D6DD583">
        <w:rPr>
          <w:rFonts w:eastAsia="Times New Roman" w:cs="Times New Roman"/>
        </w:rPr>
        <w:t>. Special attention will be paid to the safety considerations of other programs.</w:t>
      </w:r>
      <w:ins w:id="36" w:author="Gage Christensen" w:date="2020-03-30T11:15:00Z">
        <w:r w:rsidR="00F04D3B">
          <w:rPr>
            <w:rFonts w:eastAsia="Times New Roman" w:cs="Times New Roman"/>
          </w:rPr>
          <w:t xml:space="preserve"> For example, if one program found that limiting the </w:t>
        </w:r>
      </w:ins>
      <w:ins w:id="37" w:author="Gage Christensen" w:date="2020-03-30T11:16:00Z">
        <w:r w:rsidR="009337C4">
          <w:rPr>
            <w:rFonts w:eastAsia="Times New Roman" w:cs="Times New Roman"/>
          </w:rPr>
          <w:t>number</w:t>
        </w:r>
      </w:ins>
      <w:ins w:id="38" w:author="Gage Christensen" w:date="2020-03-30T11:15:00Z">
        <w:r w:rsidR="00F04D3B">
          <w:rPr>
            <w:rFonts w:eastAsia="Times New Roman" w:cs="Times New Roman"/>
          </w:rPr>
          <w:t xml:space="preserve"> of cars</w:t>
        </w:r>
      </w:ins>
      <w:ins w:id="39" w:author="Gage Christensen" w:date="2020-03-30T11:16:00Z">
        <w:r w:rsidR="009337C4">
          <w:rPr>
            <w:rFonts w:eastAsia="Times New Roman" w:cs="Times New Roman"/>
          </w:rPr>
          <w:t xml:space="preserve"> on the road</w:t>
        </w:r>
      </w:ins>
      <w:ins w:id="40" w:author="Gage Christensen" w:date="2020-03-30T11:15:00Z">
        <w:r w:rsidR="00F04D3B">
          <w:rPr>
            <w:rFonts w:eastAsia="Times New Roman" w:cs="Times New Roman"/>
          </w:rPr>
          <w:t xml:space="preserve"> to a certain density would decrease the likelihood of an accident, then </w:t>
        </w:r>
      </w:ins>
      <w:ins w:id="41" w:author="Gage Christensen" w:date="2020-03-30T11:16:00Z">
        <w:r w:rsidR="00F04D3B">
          <w:rPr>
            <w:rFonts w:eastAsia="Times New Roman" w:cs="Times New Roman"/>
          </w:rPr>
          <w:t>Team 11-3 would also seek to limit cars to th</w:t>
        </w:r>
      </w:ins>
      <w:ins w:id="42" w:author="Gage Christensen" w:date="2020-03-30T14:54:00Z">
        <w:r w:rsidR="0036345E">
          <w:rPr>
            <w:rFonts w:eastAsia="Times New Roman" w:cs="Times New Roman"/>
          </w:rPr>
          <w:t>at</w:t>
        </w:r>
      </w:ins>
      <w:ins w:id="43" w:author="Gage Christensen" w:date="2020-03-30T11:16:00Z">
        <w:r w:rsidR="00F04D3B">
          <w:rPr>
            <w:rFonts w:eastAsia="Times New Roman" w:cs="Times New Roman"/>
          </w:rPr>
          <w:t xml:space="preserve"> density where</w:t>
        </w:r>
      </w:ins>
      <w:ins w:id="44" w:author="Gage Christensen" w:date="2020-03-30T12:54:00Z">
        <w:r w:rsidR="008807D7">
          <w:rPr>
            <w:rFonts w:eastAsia="Times New Roman" w:cs="Times New Roman"/>
          </w:rPr>
          <w:t>ver</w:t>
        </w:r>
      </w:ins>
      <w:ins w:id="45" w:author="Gage Christensen" w:date="2020-03-30T11:16:00Z">
        <w:r w:rsidR="00F04D3B">
          <w:rPr>
            <w:rFonts w:eastAsia="Times New Roman" w:cs="Times New Roman"/>
          </w:rPr>
          <w:t xml:space="preserve"> possible.</w:t>
        </w:r>
      </w:ins>
      <w:r w:rsidRPr="0D6DD583">
        <w:rPr>
          <w:rFonts w:eastAsia="Times New Roman" w:cs="Times New Roman"/>
        </w:rPr>
        <w:t xml:space="preserve"> With this information the team can determine how to implement these good practices within their system, and the </w:t>
      </w:r>
      <w:r w:rsidR="00C11F7E">
        <w:rPr>
          <w:rFonts w:eastAsia="Times New Roman" w:cs="Times New Roman"/>
        </w:rPr>
        <w:t>recommendation will be professionally viable</w:t>
      </w:r>
      <w:r w:rsidRPr="0D6DD583">
        <w:rPr>
          <w:rFonts w:eastAsia="Times New Roman" w:cs="Times New Roman"/>
        </w:rPr>
        <w:t>. The ethical viability of the recommendation can then be considered.</w:t>
      </w:r>
    </w:p>
    <w:p w14:paraId="0C489705" w14:textId="77777777" w:rsidR="00B151B2" w:rsidRDefault="00B151B2" w:rsidP="00C7021F">
      <w:pPr>
        <w:pStyle w:val="Normal-Times"/>
      </w:pPr>
    </w:p>
    <w:p w14:paraId="2DC7FBB1" w14:textId="704FFDAF" w:rsidR="2419627E" w:rsidRDefault="2419627E" w:rsidP="00C7021F">
      <w:pPr>
        <w:pStyle w:val="Normal-Times"/>
        <w:rPr>
          <w:rFonts w:eastAsia="Times New Roman" w:cs="Times New Roman"/>
        </w:rPr>
      </w:pPr>
      <w:r>
        <w:t xml:space="preserve">On an ethical level, the safety of </w:t>
      </w:r>
      <w:r w:rsidR="00250857">
        <w:t xml:space="preserve">commuters using </w:t>
      </w:r>
      <w:r w:rsidR="00250857">
        <w:rPr>
          <w:i/>
          <w:iCs/>
        </w:rPr>
        <w:t>Reno-Sparks Variable Traffic Routing</w:t>
      </w:r>
      <w:r>
        <w:t xml:space="preserve"> must be carefully considered. Research must be conducted to determine whether the proposed system would bring a real increase in the safety of the Reno-Sparks tra</w:t>
      </w:r>
      <w:r w:rsidR="001C1A85">
        <w:t>nsportation</w:t>
      </w:r>
      <w:r>
        <w:t xml:space="preserve"> system. Team 11-3 will show that rerouting traffic so that ambulances may get to their destination faster will bring a significant decrease in the death rate of people in an accident. They will determine whether routing traffic away from an accident will decrease the chance of another accident happening somewhere else. In addition to these safety considerations, the engineers of Team 11-3 will make sure that the </w:t>
      </w:r>
      <w:r>
        <w:lastRenderedPageBreak/>
        <w:t>recommendation adheres to all standards of the National Society of Professional Engineer’s Code of Ethics [N</w:t>
      </w:r>
      <w:r w:rsidR="1194CFA9">
        <w:t>ational Society</w:t>
      </w:r>
      <w:r>
        <w:t xml:space="preserve"> of </w:t>
      </w:r>
      <w:r w:rsidR="1194CFA9">
        <w:t>Professional</w:t>
      </w:r>
      <w:r>
        <w:t xml:space="preserve"> Engineers</w:t>
      </w:r>
      <w:r w:rsidRPr="0D6DD583">
        <w:rPr>
          <w:rFonts w:eastAsia="Times New Roman" w:cs="Times New Roman"/>
        </w:rPr>
        <w:t>, website]. With</w:t>
      </w:r>
      <w:del w:id="46" w:author="Gage Christensen" w:date="2020-03-30T11:19:00Z">
        <w:r w:rsidRPr="0D6DD583" w:rsidDel="005D1DCE">
          <w:rPr>
            <w:rFonts w:eastAsia="Times New Roman" w:cs="Times New Roman"/>
          </w:rPr>
          <w:delText xml:space="preserve"> all</w:delText>
        </w:r>
      </w:del>
      <w:r w:rsidRPr="0D6DD583">
        <w:rPr>
          <w:rFonts w:eastAsia="Times New Roman" w:cs="Times New Roman"/>
        </w:rPr>
        <w:t xml:space="preserve"> th</w:t>
      </w:r>
      <w:ins w:id="47" w:author="Gage Christensen" w:date="2020-03-30T11:19:00Z">
        <w:r w:rsidR="005D1DCE">
          <w:rPr>
            <w:rFonts w:eastAsia="Times New Roman" w:cs="Times New Roman"/>
          </w:rPr>
          <w:t>e</w:t>
        </w:r>
      </w:ins>
      <w:del w:id="48" w:author="Gage Christensen" w:date="2020-03-30T11:19:00Z">
        <w:r w:rsidRPr="0D6DD583" w:rsidDel="005D1DCE">
          <w:rPr>
            <w:rFonts w:eastAsia="Times New Roman" w:cs="Times New Roman"/>
          </w:rPr>
          <w:delText>is</w:delText>
        </w:r>
      </w:del>
      <w:r w:rsidRPr="0D6DD583">
        <w:rPr>
          <w:rFonts w:eastAsia="Times New Roman" w:cs="Times New Roman"/>
        </w:rPr>
        <w:t xml:space="preserve"> information</w:t>
      </w:r>
      <w:ins w:id="49" w:author="Gage Christensen" w:date="2020-03-30T11:19:00Z">
        <w:r w:rsidR="005D1DCE">
          <w:rPr>
            <w:rFonts w:eastAsia="Times New Roman" w:cs="Times New Roman"/>
          </w:rPr>
          <w:t xml:space="preserve"> on Reno-Sparks traffic law</w:t>
        </w:r>
        <w:r w:rsidR="007104A6">
          <w:rPr>
            <w:rFonts w:eastAsia="Times New Roman" w:cs="Times New Roman"/>
          </w:rPr>
          <w:t xml:space="preserve">, other </w:t>
        </w:r>
      </w:ins>
      <w:ins w:id="50" w:author="Gage Christensen" w:date="2020-03-30T11:20:00Z">
        <w:r w:rsidR="007104A6">
          <w:rPr>
            <w:rFonts w:eastAsia="Times New Roman" w:cs="Times New Roman"/>
          </w:rPr>
          <w:t>programs, and the ethical issues surrounding the solution</w:t>
        </w:r>
      </w:ins>
      <w:r w:rsidRPr="0D6DD583">
        <w:rPr>
          <w:rFonts w:eastAsia="Times New Roman" w:cs="Times New Roman"/>
        </w:rPr>
        <w:t>, the engineers of Team 11-3 will be able to confidently assert the recommendation’s legal, professional, and ethical viability.</w:t>
      </w:r>
    </w:p>
    <w:p w14:paraId="54161E73" w14:textId="77777777" w:rsidR="00B151B2" w:rsidRDefault="00B151B2" w:rsidP="00C7021F">
      <w:pPr>
        <w:pStyle w:val="Normal-Times"/>
      </w:pPr>
    </w:p>
    <w:p w14:paraId="1B3BC71F" w14:textId="190FED96" w:rsidR="2419627E" w:rsidRDefault="2419627E" w:rsidP="00C7021F">
      <w:pPr>
        <w:pStyle w:val="Normal-Times"/>
        <w:rPr>
          <w:rFonts w:eastAsia="Times New Roman" w:cs="Times New Roman"/>
        </w:rPr>
      </w:pPr>
      <w:r>
        <w:t xml:space="preserve">Besides having a plan </w:t>
      </w:r>
      <w:r w:rsidR="00D54FDD">
        <w:t>to</w:t>
      </w:r>
      <w:r>
        <w:t xml:space="preserve"> </w:t>
      </w:r>
      <w:r w:rsidR="00F52B87">
        <w:t>assess</w:t>
      </w:r>
      <w:r w:rsidRPr="0D6DD583">
        <w:rPr>
          <w:rFonts w:eastAsia="Times New Roman" w:cs="Times New Roman"/>
        </w:rPr>
        <w:t xml:space="preserve"> the proposal’s viability, Team 11-3 must</w:t>
      </w:r>
      <w:r w:rsidR="00076A3F">
        <w:rPr>
          <w:rFonts w:eastAsia="Times New Roman" w:cs="Times New Roman"/>
        </w:rPr>
        <w:t xml:space="preserve"> also</w:t>
      </w:r>
      <w:r w:rsidRPr="0D6DD583">
        <w:rPr>
          <w:rFonts w:eastAsia="Times New Roman" w:cs="Times New Roman"/>
        </w:rPr>
        <w:t xml:space="preserve"> be able to deliver a thoughtful recommendation. In order to do this, a team charter must be established and plans to keep a collaborative and safe environment </w:t>
      </w:r>
      <w:r w:rsidR="0066037F">
        <w:rPr>
          <w:rFonts w:eastAsia="Times New Roman" w:cs="Times New Roman"/>
        </w:rPr>
        <w:t>must</w:t>
      </w:r>
      <w:r w:rsidRPr="0D6DD583">
        <w:rPr>
          <w:rFonts w:eastAsia="Times New Roman" w:cs="Times New Roman"/>
        </w:rPr>
        <w:t xml:space="preserve"> be </w:t>
      </w:r>
      <w:r w:rsidR="008B7AFD">
        <w:rPr>
          <w:rFonts w:eastAsia="Times New Roman" w:cs="Times New Roman"/>
        </w:rPr>
        <w:t>presented</w:t>
      </w:r>
      <w:r w:rsidRPr="0D6DD583">
        <w:rPr>
          <w:rFonts w:eastAsia="Times New Roman" w:cs="Times New Roman"/>
        </w:rPr>
        <w:t xml:space="preserve">. </w:t>
      </w:r>
      <w:ins w:id="51" w:author="Gage Christensen" w:date="2020-03-30T10:28:00Z">
        <w:r w:rsidR="00F02245">
          <w:rPr>
            <w:rFonts w:eastAsia="Times New Roman" w:cs="Times New Roman"/>
          </w:rPr>
          <w:t>T</w:t>
        </w:r>
      </w:ins>
      <w:del w:id="52" w:author="Gage Christensen" w:date="2020-03-30T10:28:00Z">
        <w:r w:rsidRPr="0D6DD583" w:rsidDel="00F02245">
          <w:rPr>
            <w:rFonts w:eastAsia="Times New Roman" w:cs="Times New Roman"/>
          </w:rPr>
          <w:delText>Here t</w:delText>
        </w:r>
      </w:del>
      <w:r w:rsidRPr="0D6DD583">
        <w:rPr>
          <w:rFonts w:eastAsia="Times New Roman" w:cs="Times New Roman"/>
        </w:rPr>
        <w:t>he team’s charter is d</w:t>
      </w:r>
      <w:r w:rsidR="008B7AFD">
        <w:rPr>
          <w:rFonts w:eastAsia="Times New Roman" w:cs="Times New Roman"/>
        </w:rPr>
        <w:t>iscussed</w:t>
      </w:r>
      <w:r w:rsidRPr="0D6DD583">
        <w:rPr>
          <w:rFonts w:eastAsia="Times New Roman" w:cs="Times New Roman"/>
        </w:rPr>
        <w:t>.</w:t>
      </w:r>
    </w:p>
    <w:p w14:paraId="2B400534" w14:textId="77777777" w:rsidR="00B151B2" w:rsidRDefault="00B151B2" w:rsidP="00C7021F">
      <w:pPr>
        <w:pStyle w:val="Normal-Times"/>
      </w:pPr>
    </w:p>
    <w:p w14:paraId="1D5C21D2" w14:textId="75634731" w:rsidR="65EF645A" w:rsidRDefault="65EF645A" w:rsidP="00B151B2">
      <w:pPr>
        <w:pStyle w:val="Heading2-Times"/>
        <w:rPr>
          <w:rFonts w:eastAsia="Times New Roman" w:cs="Times New Roman"/>
          <w:szCs w:val="24"/>
        </w:rPr>
      </w:pPr>
      <w:r w:rsidRPr="63DC47F9">
        <w:rPr>
          <w:rFonts w:eastAsia="Times New Roman"/>
        </w:rPr>
        <w:t>Team Charter</w:t>
      </w:r>
    </w:p>
    <w:p w14:paraId="6C88244B" w14:textId="3950B384" w:rsidR="2419627E" w:rsidDel="00923933" w:rsidRDefault="2419627E" w:rsidP="00C7021F">
      <w:pPr>
        <w:pStyle w:val="Normal-Times"/>
        <w:rPr>
          <w:del w:id="53" w:author="Gage Christensen" w:date="2020-03-30T01:42:00Z"/>
        </w:rPr>
      </w:pPr>
      <w:r>
        <w:t xml:space="preserve">Team 11-3 has established a charter to ensure that </w:t>
      </w:r>
      <w:r w:rsidR="00985670">
        <w:t>they are</w:t>
      </w:r>
      <w:r>
        <w:t xml:space="preserve"> able to meet </w:t>
      </w:r>
      <w:r w:rsidR="000F7431">
        <w:t xml:space="preserve">all </w:t>
      </w:r>
      <w:r>
        <w:t xml:space="preserve">deadlines and deliver on </w:t>
      </w:r>
      <w:r w:rsidR="008B6FB4">
        <w:t>all</w:t>
      </w:r>
      <w:r>
        <w:t xml:space="preserve"> requirements p</w:t>
      </w:r>
      <w:r w:rsidR="008B6FB4">
        <w:t>resented</w:t>
      </w:r>
      <w:r>
        <w:t xml:space="preserve"> by the recommendation. Punctuality and professionalism are important to Team 11-3. As such, policies on deadlines, absences to meetings, and late arrivals have been determined. Deadlines for all major components of the project have been scheduled ahead of time. In the case that non-major, buffer deadlines are not met, the responsible engineer will have to write a formal apology to the rest of the team. </w:t>
      </w:r>
      <w:r w:rsidR="3F63C318">
        <w:t>If</w:t>
      </w:r>
      <w:r>
        <w:t xml:space="preserve"> an engineer does not have all their required work for a major deadline, they will be reported to the ENGR 301 T.A.s. The engineers of Team 11-3 have agreed to weekly meetings on Wednesday. These may either be informal meetings where they simply report on their progress that week, or they may be formal meetings where plans for major components of the project are discussed. </w:t>
      </w:r>
      <w:r w:rsidR="7401FEAB">
        <w:t>If</w:t>
      </w:r>
      <w:r>
        <w:t xml:space="preserve"> a formal meeting is missed, the engineer responsible must bring coffee for everyone in the next meeting. Meetings will not be delayed waiting for late arrivals, so late members must be able to catch up on their own. Table </w:t>
      </w:r>
      <w:r w:rsidR="04B750EF">
        <w:t>3</w:t>
      </w:r>
      <w:r>
        <w:t xml:space="preserve"> details these policies. With the team’s charter established, its culture </w:t>
      </w:r>
      <w:r w:rsidR="005F2A26">
        <w:t>can</w:t>
      </w:r>
      <w:r>
        <w:t xml:space="preserve"> now be considered.</w:t>
      </w:r>
    </w:p>
    <w:p w14:paraId="442FFA34" w14:textId="7F9E63B2" w:rsidR="008F55C5" w:rsidDel="00923933" w:rsidRDefault="008F55C5" w:rsidP="00C7021F">
      <w:pPr>
        <w:pStyle w:val="Normal-Times"/>
        <w:rPr>
          <w:del w:id="54" w:author="Gage Christensen" w:date="2020-03-30T01:42:00Z"/>
        </w:rPr>
      </w:pPr>
    </w:p>
    <w:p w14:paraId="39773BF2" w14:textId="77777777" w:rsidR="005F4A2B" w:rsidRDefault="005F4A2B">
      <w:pPr>
        <w:pStyle w:val="Normal-Times"/>
        <w:pPrChange w:id="55" w:author="Gage Christensen" w:date="2020-03-30T01:42:00Z">
          <w:pPr>
            <w:pStyle w:val="Normal-Times"/>
            <w:jc w:val="center"/>
          </w:pPr>
        </w:pPrChange>
      </w:pPr>
    </w:p>
    <w:p w14:paraId="6DACFA1D" w14:textId="77777777" w:rsidR="005F4A2B" w:rsidRDefault="005F4A2B" w:rsidP="008F55C5">
      <w:pPr>
        <w:pStyle w:val="Normal-Times"/>
        <w:jc w:val="center"/>
      </w:pPr>
    </w:p>
    <w:p w14:paraId="598FC478" w14:textId="200424BF" w:rsidR="008F55C5" w:rsidRDefault="008F55C5" w:rsidP="008F55C5">
      <w:pPr>
        <w:pStyle w:val="Normal-Times"/>
        <w:jc w:val="center"/>
      </w:pPr>
      <w:r>
        <w:t>Table 3: The team charter establishes policies on late arrivals, absences, and deadlines. Missed deadlines are considered severe and met with harsher punishments.</w:t>
      </w:r>
    </w:p>
    <w:p w14:paraId="5A0270C0" w14:textId="00BC40D6" w:rsidR="005F4A2B" w:rsidRDefault="005F4A2B" w:rsidP="008F55C5">
      <w:pPr>
        <w:pStyle w:val="Normal-Times"/>
        <w:jc w:val="center"/>
      </w:pPr>
    </w:p>
    <w:p w14:paraId="510FFB40" w14:textId="6D26B837" w:rsidR="005F4A2B" w:rsidRDefault="005F4A2B" w:rsidP="008F55C5">
      <w:pPr>
        <w:pStyle w:val="Normal-Times"/>
        <w:jc w:val="center"/>
      </w:pPr>
      <w:r>
        <w:rPr>
          <w:noProof/>
        </w:rPr>
        <w:drawing>
          <wp:inline distT="0" distB="0" distL="0" distR="0" wp14:anchorId="017605DA" wp14:editId="496261A8">
            <wp:extent cx="4572000" cy="1228725"/>
            <wp:effectExtent l="0" t="0" r="0" b="0"/>
            <wp:docPr id="94662678" name="Picture 80783528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835289"/>
                    <pic:cNvPicPr/>
                  </pic:nvPicPr>
                  <pic:blipFill>
                    <a:blip r:embed="rId10">
                      <a:extLst>
                        <a:ext uri="{28A0092B-C50C-407E-A947-70E740481C1C}">
                          <a14:useLocalDpi xmlns:a14="http://schemas.microsoft.com/office/drawing/2010/main" val="0"/>
                        </a:ext>
                      </a:extLst>
                    </a:blip>
                    <a:stretch>
                      <a:fillRect/>
                    </a:stretch>
                  </pic:blipFill>
                  <pic:spPr>
                    <a:xfrm>
                      <a:off x="0" y="0"/>
                      <a:ext cx="4572000" cy="1228725"/>
                    </a:xfrm>
                    <a:prstGeom prst="rect">
                      <a:avLst/>
                    </a:prstGeom>
                  </pic:spPr>
                </pic:pic>
              </a:graphicData>
            </a:graphic>
          </wp:inline>
        </w:drawing>
      </w:r>
    </w:p>
    <w:p w14:paraId="199BD03C" w14:textId="61A4A4F4" w:rsidR="0D6DD583" w:rsidRDefault="0D6DD583" w:rsidP="00C7021F">
      <w:pPr>
        <w:pStyle w:val="Normal-Times"/>
      </w:pPr>
    </w:p>
    <w:p w14:paraId="70AB180B" w14:textId="45769DC5" w:rsidR="362A5DA4" w:rsidRDefault="362A5DA4" w:rsidP="00B151B2">
      <w:pPr>
        <w:pStyle w:val="Heading2-Times"/>
        <w:rPr>
          <w:rFonts w:eastAsia="Times New Roman" w:cs="Times New Roman"/>
          <w:szCs w:val="24"/>
        </w:rPr>
      </w:pPr>
      <w:r w:rsidRPr="63DC47F9">
        <w:rPr>
          <w:rFonts w:eastAsia="Times New Roman"/>
        </w:rPr>
        <w:t>Team Culture</w:t>
      </w:r>
    </w:p>
    <w:p w14:paraId="27962345" w14:textId="77F852A3" w:rsidR="2419627E" w:rsidRDefault="2419627E" w:rsidP="00C7021F">
      <w:pPr>
        <w:pStyle w:val="Normal-Times"/>
        <w:rPr>
          <w:rFonts w:eastAsia="Times New Roman" w:cs="Times New Roman"/>
        </w:rPr>
      </w:pPr>
      <w:r>
        <w:t>Team 11-3 is proud to have a</w:t>
      </w:r>
      <w:del w:id="56" w:author="Gage Christensen" w:date="2020-03-30T10:47:00Z">
        <w:r w:rsidDel="009F0CED">
          <w:delText>n excellent</w:delText>
        </w:r>
      </w:del>
      <w:r>
        <w:t xml:space="preserve"> team culture that encourages active participation and cooperation. When making decisions the team is careful to ensure that all voices are heard, and no decision is made without careful consideration from every engineer. When making general decisions a simple vote is performed. If there is no clear consensus, </w:t>
      </w:r>
      <w:r w:rsidR="77D30969">
        <w:t>or the decision has great significance,</w:t>
      </w:r>
      <w:r w:rsidR="2D3B91EC">
        <w:t xml:space="preserve"> </w:t>
      </w:r>
      <w:r>
        <w:t xml:space="preserve">the team will utilize a decision matrix to </w:t>
      </w:r>
      <w:r w:rsidR="003F7730">
        <w:t>come to</w:t>
      </w:r>
      <w:r>
        <w:t xml:space="preserve"> </w:t>
      </w:r>
      <w:r w:rsidR="008F7F85">
        <w:t>a</w:t>
      </w:r>
      <w:r>
        <w:t xml:space="preserve"> final decision. In addition to this, the weekly meetings set by the team ensure that all engineers will collaborate on </w:t>
      </w:r>
      <w:r w:rsidR="00AE5AAC">
        <w:t xml:space="preserve">every </w:t>
      </w:r>
      <w:r>
        <w:t xml:space="preserve">aspect of the project. Each engineer in Team 11-3 </w:t>
      </w:r>
      <w:r w:rsidR="40B3C469">
        <w:t>can complete</w:t>
      </w:r>
      <w:r>
        <w:t xml:space="preserve"> </w:t>
      </w:r>
      <w:r w:rsidR="00A6360A">
        <w:t>any</w:t>
      </w:r>
      <w:r>
        <w:t xml:space="preserve"> assigned tasks without further management from anyone else in the team, and their background makes them </w:t>
      </w:r>
      <w:r w:rsidR="00DC036C">
        <w:t xml:space="preserve">especially </w:t>
      </w:r>
      <w:r>
        <w:t xml:space="preserve">qualified for the task. As Computer Science and Engineering majors, they </w:t>
      </w:r>
      <w:r w:rsidR="3AF3CD1E">
        <w:t>can speak</w:t>
      </w:r>
      <w:r>
        <w:t xml:space="preserve"> about what is required to implement an automated </w:t>
      </w:r>
      <w:r>
        <w:lastRenderedPageBreak/>
        <w:t>traffic routing system. The team’s culture show</w:t>
      </w:r>
      <w:r w:rsidR="002973E5">
        <w:t>s</w:t>
      </w:r>
      <w:r>
        <w:t xml:space="preserve"> that th</w:t>
      </w:r>
      <w:r w:rsidRPr="0D6DD583">
        <w:rPr>
          <w:rFonts w:eastAsia="Times New Roman" w:cs="Times New Roman"/>
        </w:rPr>
        <w:t xml:space="preserve">ey will be able to </w:t>
      </w:r>
      <w:r w:rsidR="004D05C8">
        <w:rPr>
          <w:rFonts w:eastAsia="Times New Roman" w:cs="Times New Roman"/>
        </w:rPr>
        <w:t>deliver a thoughtful recommendation to the presented challenge.</w:t>
      </w:r>
    </w:p>
    <w:p w14:paraId="0C50E38C" w14:textId="77777777" w:rsidR="00B151B2" w:rsidRDefault="00B151B2" w:rsidP="00C7021F">
      <w:pPr>
        <w:pStyle w:val="Normal-Times"/>
      </w:pPr>
    </w:p>
    <w:p w14:paraId="383A90C1" w14:textId="71A323B4" w:rsidR="21E5B0A9" w:rsidRDefault="21E5B0A9" w:rsidP="00B151B2">
      <w:pPr>
        <w:pStyle w:val="Heading2-Times"/>
        <w:rPr>
          <w:rFonts w:eastAsia="Times New Roman" w:cs="Times New Roman"/>
          <w:szCs w:val="24"/>
        </w:rPr>
      </w:pPr>
      <w:r w:rsidRPr="63DC47F9">
        <w:rPr>
          <w:rFonts w:eastAsia="Times New Roman"/>
        </w:rPr>
        <w:t>Strategic Plan</w:t>
      </w:r>
    </w:p>
    <w:p w14:paraId="201EE104" w14:textId="579120CE" w:rsidR="2419627E" w:rsidRDefault="2419627E" w:rsidP="00C7021F">
      <w:pPr>
        <w:pStyle w:val="Normal-Times"/>
        <w:rPr>
          <w:ins w:id="57" w:author="Gage Christensen" w:date="2020-03-30T01:39:00Z"/>
          <w:rFonts w:eastAsia="Times New Roman" w:cs="Times New Roman"/>
        </w:rPr>
      </w:pPr>
      <w:r>
        <w:t xml:space="preserve">Finally, a strategic plan for how the team plans to meet its goals must be established. Team 11-3 has put forth three major goals that they have for this project. They wish to deliver a viable solution to the challenge of managing traffic in emergency situations. They wish to learn about the challenges faced when designing an engineering solution. And finally, they wish to become an effective and efficient team. To accomplish these goals, objectives have been set for each </w:t>
      </w:r>
      <w:r w:rsidR="00E37752">
        <w:t>goal</w:t>
      </w:r>
      <w:r>
        <w:t xml:space="preserve">, and tasks have been defined for each objective. </w:t>
      </w:r>
      <w:r w:rsidR="2D3B91EC">
        <w:t xml:space="preserve">For </w:t>
      </w:r>
      <w:r w:rsidR="043432A8">
        <w:t>most</w:t>
      </w:r>
      <w:r>
        <w:t xml:space="preserve"> of these tasks, the team has decided to start them on March 4 and finish them by April 15. A halfway point deadline, March 24, has been set to ensure progress on these tasks is being made. The rest of the tasks have a few specific set deadlines. A Gantt chart showing each deadline </w:t>
      </w:r>
      <w:ins w:id="58" w:author="Gage Christensen" w:date="2020-03-30T01:38:00Z">
        <w:r w:rsidR="0080200C">
          <w:t>is shown</w:t>
        </w:r>
      </w:ins>
      <w:del w:id="59" w:author="Gage Christensen" w:date="2020-03-30T01:38:00Z">
        <w:r w:rsidDel="0080200C">
          <w:delText>can be seen</w:delText>
        </w:r>
      </w:del>
      <w:r>
        <w:t xml:space="preserve"> in Fig</w:t>
      </w:r>
      <w:ins w:id="60" w:author="Gage Christensen" w:date="2020-03-30T01:38:00Z">
        <w:r w:rsidR="0080200C">
          <w:t>.</w:t>
        </w:r>
      </w:ins>
      <w:del w:id="61" w:author="Gage Christensen" w:date="2020-03-30T01:38:00Z">
        <w:r w:rsidDel="0080200C">
          <w:delText>ure</w:delText>
        </w:r>
      </w:del>
      <w:r>
        <w:t xml:space="preserve"> </w:t>
      </w:r>
      <w:r w:rsidR="08C70E25">
        <w:t>5</w:t>
      </w:r>
      <w:r>
        <w:t>.</w:t>
      </w:r>
      <w:ins w:id="62" w:author="Gage Christensen" w:date="2020-03-30T15:00:00Z">
        <w:r w:rsidR="00D44D44">
          <w:t xml:space="preserve"> In addition to this, </w:t>
        </w:r>
      </w:ins>
      <w:ins w:id="63" w:author="Gage Christensen" w:date="2020-03-30T15:03:00Z">
        <w:r w:rsidR="009E6D03">
          <w:t>Fig.</w:t>
        </w:r>
      </w:ins>
      <w:ins w:id="64" w:author="Gage Christensen" w:date="2020-03-30T15:01:00Z">
        <w:r w:rsidR="00D44D44">
          <w:t xml:space="preserve"> 6</w:t>
        </w:r>
      </w:ins>
      <w:ins w:id="65" w:author="Gage Christensen" w:date="2020-03-30T15:04:00Z">
        <w:r w:rsidR="0000015F">
          <w:t xml:space="preserve"> </w:t>
        </w:r>
      </w:ins>
      <w:ins w:id="66" w:author="Gage Christensen" w:date="2020-03-30T15:01:00Z">
        <w:r w:rsidR="00D44D44">
          <w:t>show</w:t>
        </w:r>
      </w:ins>
      <w:ins w:id="67" w:author="Gage Christensen" w:date="2020-03-30T15:04:00Z">
        <w:r w:rsidR="0000015F">
          <w:t>s</w:t>
        </w:r>
      </w:ins>
      <w:ins w:id="68" w:author="Gage Christensen" w:date="2020-03-30T15:01:00Z">
        <w:r w:rsidR="00D44D44">
          <w:t xml:space="preserve"> each goal with their associated objectives and tasks.</w:t>
        </w:r>
      </w:ins>
      <w:r>
        <w:t xml:space="preserve"> The plan for each goal has been detailed</w:t>
      </w:r>
      <w:del w:id="69" w:author="Gage Christensen" w:date="2020-03-30T01:39:00Z">
        <w:r w:rsidDel="0080200C">
          <w:delText xml:space="preserve"> he</w:delText>
        </w:r>
      </w:del>
      <w:del w:id="70" w:author="Gage Christensen" w:date="2020-03-30T01:38:00Z">
        <w:r w:rsidDel="0080200C">
          <w:delText>re</w:delText>
        </w:r>
      </w:del>
      <w:r>
        <w:t>, starting with putting forth a viable soluti</w:t>
      </w:r>
      <w:r w:rsidRPr="0D6DD583">
        <w:rPr>
          <w:rFonts w:eastAsia="Times New Roman" w:cs="Times New Roman"/>
        </w:rPr>
        <w:t>on.</w:t>
      </w:r>
    </w:p>
    <w:p w14:paraId="00E4F6B6" w14:textId="77777777" w:rsidR="00455D6D" w:rsidRDefault="00455D6D" w:rsidP="00C7021F">
      <w:pPr>
        <w:pStyle w:val="Normal-Times"/>
        <w:rPr>
          <w:rFonts w:eastAsia="Times New Roman" w:cs="Times New Roman"/>
        </w:rPr>
      </w:pPr>
    </w:p>
    <w:p w14:paraId="34409D10" w14:textId="7AF2067F" w:rsidR="00B151B2" w:rsidRDefault="00455D6D" w:rsidP="00C7021F">
      <w:pPr>
        <w:pStyle w:val="Normal-Times"/>
        <w:rPr>
          <w:ins w:id="71" w:author="Gage Christensen" w:date="2020-03-30T01:39:00Z"/>
        </w:rPr>
      </w:pPr>
      <w:moveToRangeStart w:id="72" w:author="Gage Christensen" w:date="2020-03-30T01:39:00Z" w:name="move36424780"/>
      <w:moveTo w:id="73" w:author="Gage Christensen" w:date="2020-03-30T01:39:00Z">
        <w:r>
          <w:rPr>
            <w:noProof/>
          </w:rPr>
          <w:drawing>
            <wp:inline distT="0" distB="0" distL="0" distR="0" wp14:anchorId="28A25574" wp14:editId="5B3B75C1">
              <wp:extent cx="5943600" cy="3067050"/>
              <wp:effectExtent l="0" t="0" r="0" b="0"/>
              <wp:docPr id="1" name="Picture 184653740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6537402"/>
                      <pic:cNvPicPr/>
                    </pic:nvPicPr>
                    <pic:blipFill>
                      <a:blip r:embed="rId11">
                        <a:extLst>
                          <a:ext uri="{28A0092B-C50C-407E-A947-70E740481C1C}">
                            <a14:useLocalDpi xmlns:a14="http://schemas.microsoft.com/office/drawing/2010/main" val="0"/>
                          </a:ext>
                        </a:extLst>
                      </a:blip>
                      <a:stretch>
                        <a:fillRect/>
                      </a:stretch>
                    </pic:blipFill>
                    <pic:spPr>
                      <a:xfrm>
                        <a:off x="0" y="0"/>
                        <a:ext cx="5943600" cy="3067050"/>
                      </a:xfrm>
                      <a:prstGeom prst="rect">
                        <a:avLst/>
                      </a:prstGeom>
                    </pic:spPr>
                  </pic:pic>
                </a:graphicData>
              </a:graphic>
            </wp:inline>
          </w:drawing>
        </w:r>
      </w:moveTo>
      <w:moveToRangeEnd w:id="72"/>
    </w:p>
    <w:p w14:paraId="31F04075" w14:textId="71D26274" w:rsidR="00455D6D" w:rsidRDefault="00455D6D" w:rsidP="00C7021F">
      <w:pPr>
        <w:pStyle w:val="Normal-Times"/>
        <w:rPr>
          <w:ins w:id="74" w:author="Gage Christensen" w:date="2020-03-30T01:39:00Z"/>
        </w:rPr>
      </w:pPr>
    </w:p>
    <w:p w14:paraId="1A59B304" w14:textId="1E1832EF" w:rsidR="00802E86" w:rsidRDefault="00455D6D" w:rsidP="00802E86">
      <w:pPr>
        <w:pStyle w:val="Normal-Times"/>
        <w:jc w:val="center"/>
        <w:rPr>
          <w:ins w:id="75" w:author="Gage Christensen" w:date="2020-03-30T15:55:00Z"/>
        </w:rPr>
      </w:pPr>
      <w:ins w:id="76" w:author="Gage Christensen" w:date="2020-03-30T01:39:00Z">
        <w:r>
          <w:t>Fig. 5: Project deadline</w:t>
        </w:r>
      </w:ins>
      <w:ins w:id="77" w:author="Gage Christensen" w:date="2020-03-30T01:40:00Z">
        <w:r>
          <w:t>s are schedule using a Gantt chart. A halfway point deadline for most tasks is scheduled for March 24 and the final deadline is April 15.</w:t>
        </w:r>
      </w:ins>
    </w:p>
    <w:p w14:paraId="2166BF63" w14:textId="77777777" w:rsidR="006A4231" w:rsidRDefault="006A4231" w:rsidP="00802E86">
      <w:pPr>
        <w:pStyle w:val="Normal-Times"/>
        <w:jc w:val="center"/>
        <w:rPr>
          <w:ins w:id="78" w:author="Gage Christensen" w:date="2020-03-30T15:41:00Z"/>
        </w:rPr>
        <w:pPrChange w:id="79" w:author="Gage Christensen" w:date="2020-03-30T15:41:00Z">
          <w:pPr>
            <w:pStyle w:val="Normal-Times"/>
            <w:jc w:val="center"/>
          </w:pPr>
        </w:pPrChange>
      </w:pPr>
      <w:bookmarkStart w:id="80" w:name="_GoBack"/>
      <w:bookmarkEnd w:id="80"/>
    </w:p>
    <w:p w14:paraId="62E994B4" w14:textId="71103530" w:rsidR="00802E86" w:rsidRDefault="00802E86">
      <w:pPr>
        <w:pStyle w:val="Normal-Times"/>
        <w:jc w:val="center"/>
        <w:rPr>
          <w:ins w:id="81" w:author="Gage Christensen" w:date="2020-03-30T01:39:00Z"/>
        </w:rPr>
        <w:pPrChange w:id="82" w:author="Gage Christensen" w:date="2020-03-30T01:39:00Z">
          <w:pPr>
            <w:pStyle w:val="Normal-Times"/>
          </w:pPr>
        </w:pPrChange>
      </w:pPr>
      <w:ins w:id="83" w:author="Gage Christensen" w:date="2020-03-30T15:41:00Z">
        <w:r>
          <w:rPr>
            <w:noProof/>
          </w:rPr>
          <w:lastRenderedPageBreak/>
          <w:drawing>
            <wp:inline distT="0" distB="0" distL="0" distR="0" wp14:anchorId="62D59407" wp14:editId="6651F426">
              <wp:extent cx="5935980" cy="1752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1752600"/>
                      </a:xfrm>
                      <a:prstGeom prst="rect">
                        <a:avLst/>
                      </a:prstGeom>
                      <a:noFill/>
                      <a:ln>
                        <a:noFill/>
                      </a:ln>
                    </pic:spPr>
                  </pic:pic>
                </a:graphicData>
              </a:graphic>
            </wp:inline>
          </w:drawing>
        </w:r>
      </w:ins>
    </w:p>
    <w:p w14:paraId="405FE168" w14:textId="77777777" w:rsidR="00455D6D" w:rsidRDefault="00455D6D" w:rsidP="00C7021F">
      <w:pPr>
        <w:pStyle w:val="Normal-Times"/>
      </w:pPr>
    </w:p>
    <w:p w14:paraId="210A93D6" w14:textId="537137B8" w:rsidR="00802E86" w:rsidRDefault="00802E86" w:rsidP="00421B2A">
      <w:pPr>
        <w:pStyle w:val="Normal-Times"/>
        <w:jc w:val="center"/>
        <w:rPr>
          <w:ins w:id="84" w:author="Gage Christensen" w:date="2020-03-30T15:42:00Z"/>
        </w:rPr>
        <w:pPrChange w:id="85" w:author="Gage Christensen" w:date="2020-03-30T15:43:00Z">
          <w:pPr>
            <w:pStyle w:val="Normal-Times"/>
          </w:pPr>
        </w:pPrChange>
      </w:pPr>
      <w:ins w:id="86" w:author="Gage Christensen" w:date="2020-03-30T15:42:00Z">
        <w:r>
          <w:t xml:space="preserve">Fig. 6: The team’s strategic plan for the semester. </w:t>
        </w:r>
      </w:ins>
      <w:ins w:id="87" w:author="Gage Christensen" w:date="2020-03-30T15:43:00Z">
        <w:r w:rsidR="006E31F2">
          <w:t>By defining tasks, the team will be able to accomplish their goals.</w:t>
        </w:r>
      </w:ins>
    </w:p>
    <w:p w14:paraId="10FFFD41" w14:textId="77777777" w:rsidR="00802E86" w:rsidRDefault="00802E86" w:rsidP="0089774E">
      <w:pPr>
        <w:pStyle w:val="Normal-Times"/>
        <w:rPr>
          <w:ins w:id="88" w:author="Gage Christensen" w:date="2020-03-30T15:42:00Z"/>
        </w:rPr>
      </w:pPr>
    </w:p>
    <w:p w14:paraId="467ECDBD" w14:textId="2DD64ACA" w:rsidR="0039131D" w:rsidRPr="0089774E" w:rsidRDefault="007B0296" w:rsidP="0089774E">
      <w:pPr>
        <w:pStyle w:val="Normal-Times"/>
        <w:rPr>
          <w:rFonts w:eastAsia="Times New Roman" w:cs="Times New Roman"/>
        </w:rPr>
      </w:pPr>
      <w:ins w:id="89" w:author="Gage Christensen" w:date="2020-03-30T15:07:00Z">
        <w:r>
          <w:t>T</w:t>
        </w:r>
      </w:ins>
      <w:ins w:id="90" w:author="Gage Christensen" w:date="2020-03-30T15:08:00Z">
        <w:r w:rsidR="00570AF6">
          <w:t>eam 11-3’s</w:t>
        </w:r>
      </w:ins>
      <w:ins w:id="91" w:author="Gage Christensen" w:date="2020-03-30T15:07:00Z">
        <w:r>
          <w:t xml:space="preserve"> first goal is t</w:t>
        </w:r>
      </w:ins>
      <w:del w:id="92" w:author="Gage Christensen" w:date="2020-03-30T15:07:00Z">
        <w:r w:rsidR="2419627E" w:rsidDel="007B0296">
          <w:delText>T</w:delText>
        </w:r>
      </w:del>
      <w:r w:rsidR="2419627E">
        <w:t xml:space="preserve">o </w:t>
      </w:r>
      <w:ins w:id="93" w:author="Gage Christensen" w:date="2020-03-30T15:09:00Z">
        <w:r w:rsidR="00412DFA">
          <w:t>come up with</w:t>
        </w:r>
      </w:ins>
      <w:del w:id="94" w:author="Gage Christensen" w:date="2020-03-30T15:08:00Z">
        <w:r w:rsidR="2419627E" w:rsidDel="008C54F6">
          <w:delText>develop</w:delText>
        </w:r>
      </w:del>
      <w:r w:rsidR="2419627E">
        <w:t xml:space="preserve"> a viable solution to Reno-Sparks traffic management</w:t>
      </w:r>
      <w:ins w:id="95" w:author="Gage Christensen" w:date="2020-03-30T15:07:00Z">
        <w:r>
          <w:t xml:space="preserve">. </w:t>
        </w:r>
        <w:r w:rsidR="007D602C">
          <w:t>To do this,</w:t>
        </w:r>
      </w:ins>
      <w:del w:id="96" w:author="Gage Christensen" w:date="2020-03-30T15:07:00Z">
        <w:r w:rsidR="2419627E" w:rsidDel="007B0296">
          <w:delText>,</w:delText>
        </w:r>
      </w:del>
      <w:r w:rsidR="2419627E">
        <w:t xml:space="preserve"> Team 11-3 has defined three objectives. First, they must ethically defend the recommendation. </w:t>
      </w:r>
      <w:ins w:id="97" w:author="Gage Christensen" w:date="2020-03-30T10:43:00Z">
        <w:r w:rsidR="004B0B7B">
          <w:t>The three tasks to accomplish this are as follows: t</w:t>
        </w:r>
      </w:ins>
      <w:ins w:id="98" w:author="Gage Christensen" w:date="2020-03-30T10:41:00Z">
        <w:r w:rsidR="0043149D">
          <w:t>he team must identify the ethical iss</w:t>
        </w:r>
      </w:ins>
      <w:ins w:id="99" w:author="Gage Christensen" w:date="2020-03-30T10:42:00Z">
        <w:r w:rsidR="0043149D">
          <w:t>ues and debates surrounding traffic management</w:t>
        </w:r>
      </w:ins>
      <w:del w:id="100" w:author="Gage Christensen" w:date="2020-03-30T10:42:00Z">
        <w:r w:rsidR="2419627E" w:rsidDel="0043149D">
          <w:delText>T</w:delText>
        </w:r>
      </w:del>
      <w:del w:id="101" w:author="Gage Christensen" w:date="2020-03-30T10:44:00Z">
        <w:r w:rsidR="2419627E" w:rsidDel="004B0B7B">
          <w:delText>o do this, the</w:delText>
        </w:r>
      </w:del>
      <w:del w:id="102" w:author="Gage Christensen" w:date="2020-03-30T10:42:00Z">
        <w:r w:rsidR="2419627E" w:rsidDel="0043149D">
          <w:delText>n engineers must identify the ethical issues</w:delText>
        </w:r>
        <w:r w:rsidR="00356536" w:rsidDel="0043149D">
          <w:delText xml:space="preserve"> and </w:delText>
        </w:r>
        <w:r w:rsidR="2419627E" w:rsidDel="0043149D">
          <w:delText>debates surrounding traffic management</w:delText>
        </w:r>
      </w:del>
      <w:r w:rsidR="2419627E">
        <w:t xml:space="preserve">, ensure that the recommendation meets NSPE Code of Ethics, and </w:t>
      </w:r>
      <w:r w:rsidR="00E8284B">
        <w:t xml:space="preserve">finally </w:t>
      </w:r>
      <w:r w:rsidR="2419627E">
        <w:t>they must ensure that their system implements good practices set by other traffic management programs</w:t>
      </w:r>
      <w:r w:rsidR="609B3902">
        <w:t xml:space="preserve"> [National Society of Professional Engineers, website]</w:t>
      </w:r>
      <w:r w:rsidR="6BA7B506">
        <w:t>.</w:t>
      </w:r>
      <w:r w:rsidR="2419627E">
        <w:t xml:space="preserve"> Identification of </w:t>
      </w:r>
      <w:r w:rsidR="00873967">
        <w:t xml:space="preserve">the </w:t>
      </w:r>
      <w:r w:rsidR="2419627E">
        <w:t xml:space="preserve">issues and </w:t>
      </w:r>
      <w:r w:rsidR="0012644E">
        <w:t xml:space="preserve">known </w:t>
      </w:r>
      <w:r w:rsidR="2419627E">
        <w:t>good practices will be completed by the halfway point, and the recommendation will meet NSPE Code of Ethics by April 15</w:t>
      </w:r>
      <w:r w:rsidR="6E55047E">
        <w:t xml:space="preserve"> [National Society of Professional Engineers, website]</w:t>
      </w:r>
      <w:r w:rsidR="6BA7B506">
        <w:t>.</w:t>
      </w:r>
      <w:r w:rsidR="2419627E">
        <w:t xml:space="preserve"> The next objective is to ensure that the system is feasible to implement. Here T</w:t>
      </w:r>
      <w:r w:rsidR="2419627E" w:rsidRPr="0D6DD583">
        <w:rPr>
          <w:rFonts w:eastAsia="Times New Roman" w:cs="Times New Roman"/>
        </w:rPr>
        <w:t xml:space="preserve">eam 11-3 will identify legal codes relating to their system, determine </w:t>
      </w:r>
      <w:r w:rsidR="00524674">
        <w:rPr>
          <w:rFonts w:eastAsia="Times New Roman" w:cs="Times New Roman"/>
        </w:rPr>
        <w:t>it</w:t>
      </w:r>
      <w:r w:rsidR="00F624FF">
        <w:rPr>
          <w:rFonts w:eastAsia="Times New Roman" w:cs="Times New Roman"/>
        </w:rPr>
        <w:t>s</w:t>
      </w:r>
      <w:r w:rsidR="2419627E" w:rsidRPr="0D6DD583">
        <w:rPr>
          <w:rFonts w:eastAsia="Times New Roman" w:cs="Times New Roman"/>
        </w:rPr>
        <w:t xml:space="preserve"> business potential to the city, and create a strategy to legally implement the </w:t>
      </w:r>
      <w:r w:rsidR="00B2203E">
        <w:rPr>
          <w:rFonts w:eastAsia="Times New Roman" w:cs="Times New Roman"/>
        </w:rPr>
        <w:t>system</w:t>
      </w:r>
      <w:r w:rsidR="2419627E" w:rsidRPr="0D6DD583">
        <w:rPr>
          <w:rFonts w:eastAsia="Times New Roman" w:cs="Times New Roman"/>
        </w:rPr>
        <w:t xml:space="preserve">. Identifying the legal codes and business potential </w:t>
      </w:r>
      <w:r w:rsidR="000838F2">
        <w:rPr>
          <w:rFonts w:eastAsia="Times New Roman" w:cs="Times New Roman"/>
        </w:rPr>
        <w:t xml:space="preserve">of </w:t>
      </w:r>
      <w:r w:rsidR="000838F2">
        <w:rPr>
          <w:rFonts w:eastAsia="Times New Roman" w:cs="Times New Roman"/>
          <w:i/>
          <w:iCs/>
        </w:rPr>
        <w:t xml:space="preserve">Reno-Sparks Variable Traffic Routing </w:t>
      </w:r>
      <w:r w:rsidR="2419627E" w:rsidRPr="0D6DD583">
        <w:rPr>
          <w:rFonts w:eastAsia="Times New Roman" w:cs="Times New Roman"/>
        </w:rPr>
        <w:t>will be done before March 24, and the strategy to implement will be defined by April 15. The final objective is to assess the impacts of the recommendation. To accomplish this, the engineers must determine how the system would affect commuters, how it would affect global relations if implemented worldwide, and if it would affect the economy of Reno-Sparks. All these tasks will be completed before the halfway point. With the plan to develop a viable solution de</w:t>
      </w:r>
      <w:r w:rsidR="002D00CA">
        <w:rPr>
          <w:rFonts w:eastAsia="Times New Roman" w:cs="Times New Roman"/>
        </w:rPr>
        <w:t>termined</w:t>
      </w:r>
      <w:r w:rsidR="2419627E" w:rsidRPr="0D6DD583">
        <w:rPr>
          <w:rFonts w:eastAsia="Times New Roman" w:cs="Times New Roman"/>
        </w:rPr>
        <w:t>, the team can focus on learning about the challenges of engineering.</w:t>
      </w:r>
    </w:p>
    <w:p w14:paraId="105E7E22" w14:textId="77777777" w:rsidR="0039131D" w:rsidRDefault="0039131D" w:rsidP="0089774E">
      <w:pPr>
        <w:pStyle w:val="Normal-Times"/>
      </w:pPr>
    </w:p>
    <w:p w14:paraId="4E2978C6" w14:textId="296A4791" w:rsidR="2419627E" w:rsidDel="00923933" w:rsidRDefault="2419627E" w:rsidP="0039131D">
      <w:pPr>
        <w:pStyle w:val="Normal-Times"/>
        <w:rPr>
          <w:del w:id="103" w:author="Gage Christensen" w:date="2020-03-30T01:40:00Z"/>
          <w:rFonts w:eastAsia="Times New Roman" w:cs="Times New Roman"/>
        </w:rPr>
      </w:pPr>
      <w:r>
        <w:t>Team 11-3</w:t>
      </w:r>
      <w:ins w:id="104" w:author="Gage Christensen" w:date="2020-03-30T15:10:00Z">
        <w:r w:rsidR="00D525D2">
          <w:t>’s second goal is to</w:t>
        </w:r>
      </w:ins>
      <w:del w:id="105" w:author="Gage Christensen" w:date="2020-03-30T15:10:00Z">
        <w:r w:rsidDel="00D525D2">
          <w:delText xml:space="preserve"> desires to</w:delText>
        </w:r>
      </w:del>
      <w:r>
        <w:t xml:space="preserve"> learn about the challenges faced when coming up with an engineering solution to a </w:t>
      </w:r>
      <w:r w:rsidR="008B1F20">
        <w:t>difficult</w:t>
      </w:r>
      <w:r>
        <w:t xml:space="preserve"> problem. </w:t>
      </w:r>
      <w:ins w:id="106" w:author="Gage Christensen" w:date="2020-03-30T15:11:00Z">
        <w:r w:rsidR="00BD48DE">
          <w:t>T</w:t>
        </w:r>
      </w:ins>
      <w:del w:id="107" w:author="Gage Christensen" w:date="2020-03-30T15:11:00Z">
        <w:r w:rsidDel="00BD48DE">
          <w:delText>Here t</w:delText>
        </w:r>
      </w:del>
      <w:r>
        <w:t xml:space="preserve">he three objectives required to accomplish this goal have been defined. The first objective is to identify the implementation challenges involved in engineering. </w:t>
      </w:r>
      <w:ins w:id="108" w:author="Gage Christensen" w:date="2020-03-30T10:48:00Z">
        <w:r w:rsidR="007B6557">
          <w:t>The first task</w:t>
        </w:r>
      </w:ins>
      <w:ins w:id="109" w:author="Gage Christensen" w:date="2020-03-30T10:49:00Z">
        <w:r w:rsidR="007B6557">
          <w:t xml:space="preserve"> to do this is to</w:t>
        </w:r>
      </w:ins>
      <w:del w:id="110" w:author="Gage Christensen" w:date="2020-03-30T10:49:00Z">
        <w:r w:rsidDel="007B6557">
          <w:delText>Here they will</w:delText>
        </w:r>
      </w:del>
      <w:r>
        <w:t xml:space="preserve"> identify</w:t>
      </w:r>
      <w:del w:id="111" w:author="Gage Christensen" w:date="2020-03-30T10:49:00Z">
        <w:r w:rsidDel="007B6557">
          <w:delText xml:space="preserve"> in detail</w:delText>
        </w:r>
      </w:del>
      <w:r>
        <w:t xml:space="preserve"> the obstacles faced when implementing their solution within Reno-Sparks, and the</w:t>
      </w:r>
      <w:ins w:id="112" w:author="Gage Christensen" w:date="2020-03-30T10:49:00Z">
        <w:r w:rsidR="007B6557">
          <w:t xml:space="preserve"> second task</w:t>
        </w:r>
      </w:ins>
      <w:del w:id="113" w:author="Gage Christensen" w:date="2020-03-30T10:49:00Z">
        <w:r w:rsidDel="007B6557">
          <w:delText>n</w:delText>
        </w:r>
      </w:del>
      <w:r>
        <w:t xml:space="preserve"> </w:t>
      </w:r>
      <w:ins w:id="114" w:author="Gage Christensen" w:date="2020-03-30T10:49:00Z">
        <w:r w:rsidR="007B6557">
          <w:t>is to</w:t>
        </w:r>
      </w:ins>
      <w:del w:id="115" w:author="Gage Christensen" w:date="2020-03-30T10:49:00Z">
        <w:r w:rsidDel="007B6557">
          <w:delText>they will</w:delText>
        </w:r>
      </w:del>
      <w:r>
        <w:t xml:space="preserve"> develop a plan to implement their system globally if the routing system caught on. </w:t>
      </w:r>
      <w:r w:rsidR="44020F10">
        <w:t>Both</w:t>
      </w:r>
      <w:r>
        <w:t xml:space="preserve"> tasks will be completed by April 15. The second objective is to identify the environmental challenges th</w:t>
      </w:r>
      <w:r w:rsidR="004350DB">
        <w:t>at are presented</w:t>
      </w:r>
      <w:r>
        <w:t xml:space="preserve"> in engineering. The team will need to identify required infrastructure for their recommendation and predict changes in emissions, and then they will need to create a strategy to minimize the emissions caused by their system. The required infrastructure and emission details will be determined by the halfway point, and the strategy to minimize emissions will be developed by April 15. The third objective is to define a business plan for implementing their system. The engineers will determine how to market the system to citizens and </w:t>
      </w:r>
      <w:ins w:id="116" w:author="Gage Christensen" w:date="2020-03-30T10:50:00Z">
        <w:r w:rsidR="007B6557">
          <w:t xml:space="preserve"> the </w:t>
        </w:r>
      </w:ins>
      <w:r>
        <w:t>city government by March 24</w:t>
      </w:r>
      <w:r w:rsidR="00FE460C">
        <w:t>,</w:t>
      </w:r>
      <w:r>
        <w:t xml:space="preserve"> and</w:t>
      </w:r>
      <w:r w:rsidRPr="0D6DD583">
        <w:rPr>
          <w:rFonts w:eastAsia="Times New Roman" w:cs="Times New Roman"/>
        </w:rPr>
        <w:t xml:space="preserve"> </w:t>
      </w:r>
      <w:r w:rsidR="00FE460C">
        <w:rPr>
          <w:rFonts w:eastAsia="Times New Roman" w:cs="Times New Roman"/>
        </w:rPr>
        <w:t xml:space="preserve">then they will </w:t>
      </w:r>
      <w:r w:rsidRPr="0D6DD583">
        <w:rPr>
          <w:rFonts w:eastAsia="Times New Roman" w:cs="Times New Roman"/>
        </w:rPr>
        <w:t xml:space="preserve">identify a business </w:t>
      </w:r>
      <w:r w:rsidRPr="0D6DD583">
        <w:rPr>
          <w:rFonts w:eastAsia="Times New Roman" w:cs="Times New Roman"/>
        </w:rPr>
        <w:lastRenderedPageBreak/>
        <w:t>strategy by April 15. Th</w:t>
      </w:r>
      <w:ins w:id="117" w:author="Gage Christensen" w:date="2020-03-30T10:51:00Z">
        <w:r w:rsidR="00275E28">
          <w:rPr>
            <w:rFonts w:eastAsia="Times New Roman" w:cs="Times New Roman"/>
          </w:rPr>
          <w:t>e</w:t>
        </w:r>
      </w:ins>
      <w:del w:id="118" w:author="Gage Christensen" w:date="2020-03-30T10:51:00Z">
        <w:r w:rsidRPr="0D6DD583" w:rsidDel="00275E28">
          <w:rPr>
            <w:rFonts w:eastAsia="Times New Roman" w:cs="Times New Roman"/>
          </w:rPr>
          <w:delText>is concludes the</w:delText>
        </w:r>
      </w:del>
      <w:r w:rsidRPr="0D6DD583">
        <w:rPr>
          <w:rFonts w:eastAsia="Times New Roman" w:cs="Times New Roman"/>
        </w:rPr>
        <w:t xml:space="preserve"> plan to learn about engineering challenges</w:t>
      </w:r>
      <w:ins w:id="119" w:author="Gage Christensen" w:date="2020-03-30T10:51:00Z">
        <w:r w:rsidR="00275E28">
          <w:rPr>
            <w:rFonts w:eastAsia="Times New Roman" w:cs="Times New Roman"/>
          </w:rPr>
          <w:t xml:space="preserve"> has been demonstrated</w:t>
        </w:r>
      </w:ins>
      <w:r w:rsidRPr="0D6DD583">
        <w:rPr>
          <w:rFonts w:eastAsia="Times New Roman" w:cs="Times New Roman"/>
        </w:rPr>
        <w:t xml:space="preserve">, and now the plan to become an effective team </w:t>
      </w:r>
      <w:r w:rsidR="00736236">
        <w:rPr>
          <w:rFonts w:eastAsia="Times New Roman" w:cs="Times New Roman"/>
        </w:rPr>
        <w:t xml:space="preserve">is </w:t>
      </w:r>
      <w:r w:rsidRPr="0D6DD583">
        <w:rPr>
          <w:rFonts w:eastAsia="Times New Roman" w:cs="Times New Roman"/>
        </w:rPr>
        <w:t>examined.</w:t>
      </w:r>
    </w:p>
    <w:p w14:paraId="1EC26170" w14:textId="77777777" w:rsidR="00923933" w:rsidRDefault="00923933" w:rsidP="0039131D">
      <w:pPr>
        <w:pStyle w:val="Normal-Times"/>
        <w:rPr>
          <w:ins w:id="120" w:author="Gage Christensen" w:date="2020-03-30T01:40:00Z"/>
          <w:rFonts w:eastAsia="Times New Roman" w:cs="Times New Roman"/>
        </w:rPr>
      </w:pPr>
    </w:p>
    <w:p w14:paraId="665E3C38" w14:textId="48391A38" w:rsidR="00850966" w:rsidDel="00923933" w:rsidRDefault="00850966" w:rsidP="0039131D">
      <w:pPr>
        <w:pStyle w:val="Normal-Times"/>
        <w:rPr>
          <w:del w:id="121" w:author="Gage Christensen" w:date="2020-03-30T01:40:00Z"/>
          <w:rFonts w:eastAsia="Times New Roman" w:cs="Times New Roman"/>
        </w:rPr>
      </w:pPr>
    </w:p>
    <w:p w14:paraId="29C731E9" w14:textId="77777777" w:rsidR="00850966" w:rsidRDefault="00850966" w:rsidP="0039131D">
      <w:pPr>
        <w:pStyle w:val="Normal-Times"/>
        <w:rPr>
          <w:rFonts w:eastAsia="Times New Roman" w:cs="Times New Roman"/>
        </w:rPr>
      </w:pPr>
    </w:p>
    <w:p w14:paraId="15682B86" w14:textId="68E60B4E" w:rsidR="00C212E2" w:rsidDel="00923933" w:rsidRDefault="0023235B" w:rsidP="0039131D">
      <w:pPr>
        <w:pStyle w:val="Normal-Times"/>
        <w:rPr>
          <w:del w:id="122" w:author="Gage Christensen" w:date="2020-03-30T01:40:00Z"/>
        </w:rPr>
      </w:pPr>
      <w:ins w:id="123" w:author="Gage Christensen" w:date="2020-03-30T15:11:00Z">
        <w:r>
          <w:t xml:space="preserve">Finally, </w:t>
        </w:r>
      </w:ins>
    </w:p>
    <w:p w14:paraId="0633015B" w14:textId="43B4B442" w:rsidR="00CD7A4F" w:rsidDel="00923933" w:rsidRDefault="7FB73986" w:rsidP="00CD7A4F">
      <w:pPr>
        <w:pStyle w:val="Normal-Times"/>
        <w:jc w:val="center"/>
        <w:rPr>
          <w:del w:id="124" w:author="Gage Christensen" w:date="2020-03-30T01:40:00Z"/>
        </w:rPr>
      </w:pPr>
      <w:moveFromRangeStart w:id="125" w:author="Gage Christensen" w:date="2020-03-30T01:39:00Z" w:name="move36424780"/>
      <w:moveFrom w:id="126" w:author="Gage Christensen" w:date="2020-03-30T01:39:00Z">
        <w:del w:id="127" w:author="Gage Christensen" w:date="2020-03-30T01:40:00Z">
          <w:r w:rsidDel="00923933">
            <w:rPr>
              <w:noProof/>
            </w:rPr>
            <w:drawing>
              <wp:inline distT="0" distB="0" distL="0" distR="0" wp14:anchorId="2AA6CB4B" wp14:editId="7F138DC4">
                <wp:extent cx="5943600" cy="3067050"/>
                <wp:effectExtent l="0" t="0" r="0" b="0"/>
                <wp:docPr id="17835982" name="Picture 184653740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6537402"/>
                        <pic:cNvPicPr/>
                      </pic:nvPicPr>
                      <pic:blipFill>
                        <a:blip r:embed="rId11">
                          <a:extLst>
                            <a:ext uri="{28A0092B-C50C-407E-A947-70E740481C1C}">
                              <a14:useLocalDpi xmlns:a14="http://schemas.microsoft.com/office/drawing/2010/main" val="0"/>
                            </a:ext>
                          </a:extLst>
                        </a:blip>
                        <a:stretch>
                          <a:fillRect/>
                        </a:stretch>
                      </pic:blipFill>
                      <pic:spPr>
                        <a:xfrm>
                          <a:off x="0" y="0"/>
                          <a:ext cx="5943600" cy="3067050"/>
                        </a:xfrm>
                        <a:prstGeom prst="rect">
                          <a:avLst/>
                        </a:prstGeom>
                      </pic:spPr>
                    </pic:pic>
                  </a:graphicData>
                </a:graphic>
              </wp:inline>
            </w:drawing>
          </w:r>
        </w:del>
      </w:moveFrom>
      <w:moveFromRangeEnd w:id="125"/>
    </w:p>
    <w:p w14:paraId="6DC7C4C4" w14:textId="067410BC" w:rsidR="00CD7A4F" w:rsidDel="00923933" w:rsidRDefault="00CD7A4F" w:rsidP="00CD7A4F">
      <w:pPr>
        <w:pStyle w:val="Normal-Times"/>
        <w:rPr>
          <w:del w:id="128" w:author="Gage Christensen" w:date="2020-03-30T01:40:00Z"/>
        </w:rPr>
      </w:pPr>
    </w:p>
    <w:p w14:paraId="2F9DD794" w14:textId="491B710E" w:rsidR="00C7021F" w:rsidRPr="00AB482C" w:rsidDel="00923933" w:rsidRDefault="744A44AA" w:rsidP="00AB482C">
      <w:pPr>
        <w:pStyle w:val="Normal-Times"/>
        <w:jc w:val="center"/>
        <w:rPr>
          <w:del w:id="129" w:author="Gage Christensen" w:date="2020-03-30T01:40:00Z"/>
          <w:rFonts w:eastAsia="Times New Roman" w:cs="Times New Roman"/>
        </w:rPr>
      </w:pPr>
      <w:del w:id="130" w:author="Gage Christensen" w:date="2020-03-30T01:40:00Z">
        <w:r w:rsidDel="00923933">
          <w:delText xml:space="preserve">Fig. 5: </w:delText>
        </w:r>
        <w:r w:rsidR="00D74B71" w:rsidDel="00923933">
          <w:delText>Project deadlines are scheduled using a Gantt</w:delText>
        </w:r>
        <w:r w:rsidR="001364E3" w:rsidDel="00923933">
          <w:delText xml:space="preserve"> chart</w:delText>
        </w:r>
        <w:r w:rsidDel="00923933">
          <w:delText>.</w:delText>
        </w:r>
        <w:r w:rsidR="2F437920" w:rsidDel="00923933">
          <w:delText xml:space="preserve"> </w:delText>
        </w:r>
        <w:r w:rsidR="001364E3" w:rsidDel="00923933">
          <w:delText xml:space="preserve">A halfway point deadline for most tasks is scheduled for March 24 and the final deadline is </w:delText>
        </w:r>
        <w:r w:rsidR="00E92AAD" w:rsidDel="00923933">
          <w:delText>April 15.</w:delText>
        </w:r>
      </w:del>
    </w:p>
    <w:p w14:paraId="2922B9FD" w14:textId="5C4CAE30" w:rsidR="2419627E" w:rsidRDefault="0023235B" w:rsidP="00C7021F">
      <w:pPr>
        <w:pStyle w:val="Normal-Times"/>
        <w:rPr>
          <w:rFonts w:eastAsia="Times New Roman" w:cs="Times New Roman"/>
        </w:rPr>
      </w:pPr>
      <w:ins w:id="131" w:author="Gage Christensen" w:date="2020-03-30T15:11:00Z">
        <w:r>
          <w:t>t</w:t>
        </w:r>
      </w:ins>
      <w:del w:id="132" w:author="Gage Christensen" w:date="2020-03-30T15:11:00Z">
        <w:r w:rsidR="2419627E" w:rsidDel="0023235B">
          <w:delText>T</w:delText>
        </w:r>
      </w:del>
      <w:r w:rsidR="2419627E">
        <w:t>he engineers of</w:t>
      </w:r>
      <w:r w:rsidR="2419627E" w:rsidRPr="0D6DD583">
        <w:rPr>
          <w:rFonts w:eastAsia="Times New Roman" w:cs="Times New Roman"/>
        </w:rPr>
        <w:t xml:space="preserve"> Team 11-3 have a plan to become effective and efficient when working with each other. First, they will clearly define the desired outcomes for their final solution. To do this they will determine exactly what they expect of their solution by March 11, and then they will listen to suggestions for improvements on the solution from all members by March 18. Next, to be an effective team, they will ensure that they collaborate on all aspects of the project.</w:t>
      </w:r>
      <w:ins w:id="133" w:author="Gage Christensen" w:date="2020-03-30T10:59:00Z">
        <w:r w:rsidR="00166D63">
          <w:rPr>
            <w:rFonts w:eastAsia="Times New Roman" w:cs="Times New Roman"/>
          </w:rPr>
          <w:t xml:space="preserve"> T</w:t>
        </w:r>
      </w:ins>
      <w:del w:id="134" w:author="Gage Christensen" w:date="2020-03-30T10:59:00Z">
        <w:r w:rsidR="2419627E" w:rsidRPr="0D6DD583" w:rsidDel="00166D63">
          <w:rPr>
            <w:rFonts w:eastAsia="Times New Roman" w:cs="Times New Roman"/>
          </w:rPr>
          <w:delText xml:space="preserve"> Here t</w:delText>
        </w:r>
      </w:del>
      <w:r w:rsidR="2419627E" w:rsidRPr="0D6DD583">
        <w:rPr>
          <w:rFonts w:eastAsia="Times New Roman" w:cs="Times New Roman"/>
        </w:rPr>
        <w:t xml:space="preserve">hey will </w:t>
      </w:r>
      <w:r w:rsidR="006862B7">
        <w:rPr>
          <w:rFonts w:eastAsia="Times New Roman" w:cs="Times New Roman"/>
        </w:rPr>
        <w:t xml:space="preserve">collectively </w:t>
      </w:r>
      <w:r w:rsidR="2419627E" w:rsidRPr="0D6DD583">
        <w:rPr>
          <w:rFonts w:eastAsia="Times New Roman" w:cs="Times New Roman"/>
        </w:rPr>
        <w:t>compile a design review report by April 29, and they will give a well-coordinated presentation on their design review by April 30. By completing these tasks, the engineers of Team 11-3 will become better at working with each other</w:t>
      </w:r>
      <w:r w:rsidR="00194D84">
        <w:rPr>
          <w:rFonts w:eastAsia="Times New Roman" w:cs="Times New Roman"/>
        </w:rPr>
        <w:t>, and other engineers</w:t>
      </w:r>
      <w:r w:rsidR="2419627E" w:rsidRPr="0D6DD583">
        <w:rPr>
          <w:rFonts w:eastAsia="Times New Roman" w:cs="Times New Roman"/>
        </w:rPr>
        <w:t>.</w:t>
      </w:r>
    </w:p>
    <w:p w14:paraId="7D28EAA2" w14:textId="77777777" w:rsidR="00C7021F" w:rsidRDefault="00C7021F" w:rsidP="00C7021F">
      <w:pPr>
        <w:pStyle w:val="Normal-Times"/>
      </w:pPr>
    </w:p>
    <w:p w14:paraId="08C9C55B" w14:textId="4F3D51C3" w:rsidR="2419627E" w:rsidRDefault="2419627E" w:rsidP="63DC47F9">
      <w:pPr>
        <w:pStyle w:val="Normal-Times"/>
        <w:rPr>
          <w:rFonts w:eastAsia="Times New Roman" w:cs="Times New Roman"/>
        </w:rPr>
      </w:pPr>
      <w:r>
        <w:t xml:space="preserve">Team 11-3’s strategic plan has been detailed, as well as their </w:t>
      </w:r>
      <w:r w:rsidRPr="0D6DD583">
        <w:rPr>
          <w:rFonts w:eastAsia="Times New Roman" w:cs="Times New Roman"/>
        </w:rPr>
        <w:t>charter, team culture, and plan to ensure viability. With these items well defined, it can be expected that the team will be able to complete all the requirements of the project.</w:t>
      </w:r>
    </w:p>
    <w:p w14:paraId="738D8476" w14:textId="777C3645" w:rsidR="71B3FFC1" w:rsidRDefault="71B3FFC1" w:rsidP="63DC47F9">
      <w:pPr>
        <w:pStyle w:val="Normal-Times"/>
        <w:spacing w:before="240"/>
      </w:pPr>
      <w:r w:rsidRPr="63DC47F9">
        <w:rPr>
          <w:b/>
          <w:bCs/>
        </w:rPr>
        <w:t>Conclusion</w:t>
      </w:r>
    </w:p>
    <w:p w14:paraId="7E1D6CCA" w14:textId="4B96F771" w:rsidR="71B3FFC1" w:rsidRDefault="71B3FFC1" w:rsidP="63DC47F9">
      <w:pPr>
        <w:pStyle w:val="Normal-Times"/>
        <w:rPr>
          <w:b/>
          <w:bCs/>
        </w:rPr>
      </w:pPr>
      <w:r w:rsidRPr="63DC47F9">
        <w:rPr>
          <w:i/>
          <w:iCs/>
        </w:rPr>
        <w:t>By: Gage Christensen</w:t>
      </w:r>
    </w:p>
    <w:p w14:paraId="1C819451" w14:textId="17AB4A17" w:rsidR="63DC47F9" w:rsidRDefault="63DC47F9" w:rsidP="63DC47F9">
      <w:pPr>
        <w:pStyle w:val="Normal-Times"/>
        <w:rPr>
          <w:i/>
          <w:iCs/>
        </w:rPr>
      </w:pPr>
    </w:p>
    <w:p w14:paraId="61213645" w14:textId="11A00A69" w:rsidR="42169346" w:rsidRPr="00F977C0" w:rsidRDefault="20F1AEFD" w:rsidP="00F977C0">
      <w:pPr>
        <w:pStyle w:val="Normal-Times"/>
      </w:pPr>
      <w:r w:rsidRPr="63DC47F9">
        <w:t xml:space="preserve">Team 11-3 proposes </w:t>
      </w:r>
      <w:r w:rsidR="67979113" w:rsidRPr="63DC47F9">
        <w:t xml:space="preserve">a </w:t>
      </w:r>
      <w:r w:rsidR="4058DC2B" w:rsidRPr="63DC47F9">
        <w:t xml:space="preserve">very </w:t>
      </w:r>
      <w:r w:rsidR="67979113" w:rsidRPr="63DC47F9">
        <w:t>promising solution to a</w:t>
      </w:r>
      <w:r w:rsidR="001DA2B4" w:rsidRPr="63DC47F9">
        <w:t>n especially</w:t>
      </w:r>
      <w:r w:rsidR="67979113" w:rsidRPr="63DC47F9">
        <w:t xml:space="preserve"> important engineering challenge. Statement of need demonstrates that </w:t>
      </w:r>
      <w:r w:rsidR="6774FCDB" w:rsidRPr="63DC47F9">
        <w:t xml:space="preserve">there is much work to be done in improving American urban infrastructure, </w:t>
      </w:r>
      <w:r w:rsidR="328FF459" w:rsidRPr="63DC47F9">
        <w:t>and that properly mana</w:t>
      </w:r>
      <w:r w:rsidR="4F0969DA" w:rsidRPr="63DC47F9">
        <w:t xml:space="preserve">ging traffic in the </w:t>
      </w:r>
      <w:r w:rsidR="79D976F8" w:rsidRPr="63DC47F9">
        <w:t>event</w:t>
      </w:r>
      <w:r w:rsidR="4F0969DA" w:rsidRPr="63DC47F9">
        <w:t xml:space="preserve"> of an accident will make great progress in improving the overall transportation system </w:t>
      </w:r>
      <w:r w:rsidR="5E5702F5" w:rsidRPr="63DC47F9">
        <w:t>in American cities. The proposed recommendation</w:t>
      </w:r>
      <w:r w:rsidR="713C8B46" w:rsidRPr="63DC47F9">
        <w:t xml:space="preserve">, </w:t>
      </w:r>
      <w:r w:rsidR="0D6D1300" w:rsidRPr="63DC47F9">
        <w:rPr>
          <w:i/>
          <w:iCs/>
        </w:rPr>
        <w:t>Reno-Sparks Variable Traffic Routing</w:t>
      </w:r>
      <w:r w:rsidR="713C8B46" w:rsidRPr="63DC47F9">
        <w:t>,</w:t>
      </w:r>
      <w:r w:rsidR="5E5702F5" w:rsidRPr="63DC47F9">
        <w:t xml:space="preserve"> is a promising answer </w:t>
      </w:r>
      <w:r w:rsidR="5E5D43C0" w:rsidRPr="63DC47F9">
        <w:t>to the presented challenge</w:t>
      </w:r>
      <w:r w:rsidR="25297625" w:rsidRPr="63DC47F9">
        <w:t xml:space="preserve">, as it allows for the reduction of congestion in </w:t>
      </w:r>
      <w:r w:rsidR="307C3641" w:rsidRPr="63DC47F9">
        <w:t>case</w:t>
      </w:r>
      <w:r w:rsidR="25297625" w:rsidRPr="63DC47F9">
        <w:t xml:space="preserve"> of an accident </w:t>
      </w:r>
      <w:r w:rsidR="00A31E6D">
        <w:t>as well as</w:t>
      </w:r>
      <w:r w:rsidR="25297625" w:rsidRPr="63DC47F9">
        <w:t xml:space="preserve"> the </w:t>
      </w:r>
      <w:r w:rsidR="00A31E6D">
        <w:t xml:space="preserve">reduction of </w:t>
      </w:r>
      <w:r w:rsidR="488D0810" w:rsidRPr="63DC47F9">
        <w:t xml:space="preserve">mortality rates of ambulance patients. Literature review shows that this solution is unique </w:t>
      </w:r>
      <w:r w:rsidR="751A58D6" w:rsidRPr="63DC47F9">
        <w:t>and fills voids left by other research on traffic regulation. And finally, project management demonstrates that the team behind this recommendation is capable, well-organized, and has a plan to bring forth the recommendation</w:t>
      </w:r>
      <w:r w:rsidR="0F949291" w:rsidRPr="63DC47F9">
        <w:t>.</w:t>
      </w:r>
    </w:p>
    <w:p w14:paraId="4E17FF83" w14:textId="7619AE1B" w:rsidR="7BC8B06B" w:rsidRDefault="7BC8B06B" w:rsidP="00CD4CFF">
      <w:pPr>
        <w:pStyle w:val="Normal-Times"/>
        <w:jc w:val="left"/>
      </w:pPr>
    </w:p>
    <w:sectPr w:rsidR="7BC8B06B">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CC1E0" w14:textId="77777777" w:rsidR="001B6840" w:rsidRDefault="001B6840">
      <w:pPr>
        <w:spacing w:after="0" w:line="240" w:lineRule="auto"/>
      </w:pPr>
      <w:r>
        <w:separator/>
      </w:r>
    </w:p>
  </w:endnote>
  <w:endnote w:type="continuationSeparator" w:id="0">
    <w:p w14:paraId="5DD062F5" w14:textId="77777777" w:rsidR="001B6840" w:rsidRDefault="001B6840">
      <w:pPr>
        <w:spacing w:after="0" w:line="240" w:lineRule="auto"/>
      </w:pPr>
      <w:r>
        <w:continuationSeparator/>
      </w:r>
    </w:p>
  </w:endnote>
  <w:endnote w:type="continuationNotice" w:id="1">
    <w:p w14:paraId="7B1FFD1D" w14:textId="77777777" w:rsidR="001B6840" w:rsidRDefault="001B68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BC8B06B" w14:paraId="64A2A6B1" w14:textId="77777777" w:rsidTr="7BC8B06B">
      <w:tc>
        <w:tcPr>
          <w:tcW w:w="3120" w:type="dxa"/>
        </w:tcPr>
        <w:p w14:paraId="4082820F" w14:textId="7AD200BA" w:rsidR="7BC8B06B" w:rsidRDefault="7BC8B06B" w:rsidP="7BC8B06B">
          <w:pPr>
            <w:pStyle w:val="Header"/>
            <w:ind w:left="-115"/>
          </w:pPr>
        </w:p>
      </w:tc>
      <w:tc>
        <w:tcPr>
          <w:tcW w:w="3120" w:type="dxa"/>
        </w:tcPr>
        <w:p w14:paraId="627D6BAE" w14:textId="1C1B6163" w:rsidR="7BC8B06B" w:rsidRDefault="7BC8B06B" w:rsidP="7BC8B06B">
          <w:pPr>
            <w:pStyle w:val="Header"/>
            <w:jc w:val="center"/>
          </w:pPr>
        </w:p>
      </w:tc>
      <w:tc>
        <w:tcPr>
          <w:tcW w:w="3120" w:type="dxa"/>
        </w:tcPr>
        <w:p w14:paraId="041A4A00" w14:textId="0138FF87" w:rsidR="7BC8B06B" w:rsidRDefault="7BC8B06B" w:rsidP="7BC8B06B">
          <w:pPr>
            <w:pStyle w:val="Header"/>
            <w:ind w:right="-115"/>
            <w:jc w:val="right"/>
          </w:pPr>
        </w:p>
      </w:tc>
    </w:tr>
  </w:tbl>
  <w:p w14:paraId="49165816" w14:textId="200A5A08" w:rsidR="7BC8B06B" w:rsidRDefault="7BC8B06B" w:rsidP="7BC8B0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BC8B06B" w14:paraId="259FD9DF" w14:textId="77777777" w:rsidTr="7BC8B06B">
      <w:tc>
        <w:tcPr>
          <w:tcW w:w="3120" w:type="dxa"/>
        </w:tcPr>
        <w:p w14:paraId="4C16D426" w14:textId="32E93DB7" w:rsidR="7BC8B06B" w:rsidRDefault="7BC8B06B" w:rsidP="7BC8B06B">
          <w:pPr>
            <w:pStyle w:val="Header"/>
            <w:ind w:left="-115"/>
          </w:pPr>
        </w:p>
      </w:tc>
      <w:tc>
        <w:tcPr>
          <w:tcW w:w="3120" w:type="dxa"/>
        </w:tcPr>
        <w:p w14:paraId="79D6354A" w14:textId="6A3254FB" w:rsidR="7BC8B06B" w:rsidRDefault="7BC8B06B" w:rsidP="7BC8B06B">
          <w:pPr>
            <w:pStyle w:val="Header"/>
            <w:jc w:val="center"/>
          </w:pPr>
        </w:p>
      </w:tc>
      <w:tc>
        <w:tcPr>
          <w:tcW w:w="3120" w:type="dxa"/>
        </w:tcPr>
        <w:p w14:paraId="2FD1B8FE" w14:textId="1F473B15" w:rsidR="7BC8B06B" w:rsidRDefault="7BC8B06B" w:rsidP="7BC8B06B">
          <w:pPr>
            <w:pStyle w:val="Header"/>
            <w:ind w:right="-115"/>
            <w:jc w:val="right"/>
          </w:pPr>
        </w:p>
      </w:tc>
    </w:tr>
  </w:tbl>
  <w:p w14:paraId="7A188EE9" w14:textId="275C829A" w:rsidR="7BC8B06B" w:rsidRDefault="7BC8B06B" w:rsidP="7BC8B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D1690" w14:textId="77777777" w:rsidR="001B6840" w:rsidRDefault="001B6840">
      <w:pPr>
        <w:spacing w:after="0" w:line="240" w:lineRule="auto"/>
      </w:pPr>
      <w:r>
        <w:separator/>
      </w:r>
    </w:p>
  </w:footnote>
  <w:footnote w:type="continuationSeparator" w:id="0">
    <w:p w14:paraId="3BA504D2" w14:textId="77777777" w:rsidR="001B6840" w:rsidRDefault="001B6840">
      <w:pPr>
        <w:spacing w:after="0" w:line="240" w:lineRule="auto"/>
      </w:pPr>
      <w:r>
        <w:continuationSeparator/>
      </w:r>
    </w:p>
  </w:footnote>
  <w:footnote w:type="continuationNotice" w:id="1">
    <w:p w14:paraId="349C1D7C" w14:textId="77777777" w:rsidR="001B6840" w:rsidRDefault="001B68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9168257"/>
      <w:docPartObj>
        <w:docPartGallery w:val="Page Numbers (Top of Page)"/>
        <w:docPartUnique/>
      </w:docPartObj>
    </w:sdtPr>
    <w:sdtEndPr>
      <w:rPr>
        <w:rFonts w:ascii="Times New Roman" w:hAnsi="Times New Roman" w:cs="Times New Roman"/>
        <w:noProof/>
        <w:sz w:val="24"/>
        <w:szCs w:val="24"/>
      </w:rPr>
    </w:sdtEndPr>
    <w:sdtContent>
      <w:p w14:paraId="514E0539" w14:textId="4C9D6BE8" w:rsidR="00F2530F" w:rsidRPr="00F2530F" w:rsidRDefault="00F2530F">
        <w:pPr>
          <w:pStyle w:val="Header"/>
          <w:jc w:val="right"/>
          <w:rPr>
            <w:rFonts w:ascii="Times New Roman" w:hAnsi="Times New Roman" w:cs="Times New Roman"/>
            <w:sz w:val="24"/>
            <w:szCs w:val="24"/>
          </w:rPr>
        </w:pPr>
        <w:r w:rsidRPr="00F2530F">
          <w:rPr>
            <w:rFonts w:ascii="Times New Roman" w:hAnsi="Times New Roman" w:cs="Times New Roman"/>
            <w:sz w:val="24"/>
            <w:szCs w:val="24"/>
          </w:rPr>
          <w:fldChar w:fldCharType="begin"/>
        </w:r>
        <w:r w:rsidRPr="00F2530F">
          <w:rPr>
            <w:rFonts w:ascii="Times New Roman" w:hAnsi="Times New Roman" w:cs="Times New Roman"/>
            <w:sz w:val="24"/>
            <w:szCs w:val="24"/>
          </w:rPr>
          <w:instrText xml:space="preserve"> PAGE   \* MERGEFORMAT </w:instrText>
        </w:r>
        <w:r w:rsidRPr="00F2530F">
          <w:rPr>
            <w:rFonts w:ascii="Times New Roman" w:hAnsi="Times New Roman" w:cs="Times New Roman"/>
            <w:sz w:val="24"/>
            <w:szCs w:val="24"/>
          </w:rPr>
          <w:fldChar w:fldCharType="separate"/>
        </w:r>
        <w:r w:rsidRPr="00F2530F">
          <w:rPr>
            <w:rFonts w:ascii="Times New Roman" w:hAnsi="Times New Roman" w:cs="Times New Roman"/>
            <w:noProof/>
            <w:sz w:val="24"/>
            <w:szCs w:val="24"/>
          </w:rPr>
          <w:t>2</w:t>
        </w:r>
        <w:r w:rsidRPr="00F2530F">
          <w:rPr>
            <w:rFonts w:ascii="Times New Roman" w:hAnsi="Times New Roman" w:cs="Times New Roman"/>
            <w:noProof/>
            <w:sz w:val="24"/>
            <w:szCs w:val="24"/>
          </w:rPr>
          <w:fldChar w:fldCharType="end"/>
        </w:r>
      </w:p>
    </w:sdtContent>
  </w:sdt>
  <w:p w14:paraId="71168703" w14:textId="64716865" w:rsidR="7BC8B06B" w:rsidRDefault="7BC8B06B" w:rsidP="7BC8B0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BC8B06B" w14:paraId="220AA16C" w14:textId="77777777" w:rsidTr="7BC8B06B">
      <w:tc>
        <w:tcPr>
          <w:tcW w:w="3120" w:type="dxa"/>
        </w:tcPr>
        <w:p w14:paraId="7BBD15E4" w14:textId="67751F7D" w:rsidR="7BC8B06B" w:rsidRDefault="7BC8B06B" w:rsidP="7BC8B06B">
          <w:pPr>
            <w:pStyle w:val="Header"/>
            <w:ind w:left="-115"/>
          </w:pPr>
        </w:p>
      </w:tc>
      <w:tc>
        <w:tcPr>
          <w:tcW w:w="3120" w:type="dxa"/>
        </w:tcPr>
        <w:p w14:paraId="7AA1C3DE" w14:textId="5D210BAA" w:rsidR="7BC8B06B" w:rsidRDefault="7BC8B06B" w:rsidP="7BC8B06B">
          <w:pPr>
            <w:pStyle w:val="Header"/>
            <w:jc w:val="center"/>
          </w:pPr>
        </w:p>
      </w:tc>
      <w:tc>
        <w:tcPr>
          <w:tcW w:w="3120" w:type="dxa"/>
        </w:tcPr>
        <w:p w14:paraId="733ADD19" w14:textId="6DCC0079" w:rsidR="7BC8B06B" w:rsidRDefault="7BC8B06B" w:rsidP="7BC8B06B">
          <w:pPr>
            <w:pStyle w:val="Header"/>
            <w:ind w:right="-115"/>
            <w:jc w:val="right"/>
          </w:pPr>
        </w:p>
      </w:tc>
    </w:tr>
  </w:tbl>
  <w:p w14:paraId="736391B5" w14:textId="305D6B0F" w:rsidR="7BC8B06B" w:rsidRDefault="7BC8B06B" w:rsidP="7BC8B06B">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ge Christensen">
    <w15:presenceInfo w15:providerId="Windows Live" w15:userId="85a65d0ef0913f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9C"/>
    <w:rsid w:val="0000015F"/>
    <w:rsid w:val="00003219"/>
    <w:rsid w:val="00004302"/>
    <w:rsid w:val="00005925"/>
    <w:rsid w:val="00006AFA"/>
    <w:rsid w:val="00054177"/>
    <w:rsid w:val="00076A3F"/>
    <w:rsid w:val="000838F2"/>
    <w:rsid w:val="000A229D"/>
    <w:rsid w:val="000B707F"/>
    <w:rsid w:val="000C34E2"/>
    <w:rsid w:val="000D3316"/>
    <w:rsid w:val="000F08B3"/>
    <w:rsid w:val="000F7431"/>
    <w:rsid w:val="0010386C"/>
    <w:rsid w:val="00107F01"/>
    <w:rsid w:val="0012644E"/>
    <w:rsid w:val="001302B6"/>
    <w:rsid w:val="0013353B"/>
    <w:rsid w:val="001364E3"/>
    <w:rsid w:val="00163E4C"/>
    <w:rsid w:val="001653F4"/>
    <w:rsid w:val="00166D63"/>
    <w:rsid w:val="00167625"/>
    <w:rsid w:val="00194D84"/>
    <w:rsid w:val="00197EA1"/>
    <w:rsid w:val="001B045B"/>
    <w:rsid w:val="001B6840"/>
    <w:rsid w:val="001C1A85"/>
    <w:rsid w:val="001DA2B4"/>
    <w:rsid w:val="00213DB9"/>
    <w:rsid w:val="002168CD"/>
    <w:rsid w:val="0023235B"/>
    <w:rsid w:val="00250857"/>
    <w:rsid w:val="00256B4E"/>
    <w:rsid w:val="00262957"/>
    <w:rsid w:val="00275E28"/>
    <w:rsid w:val="00276E5E"/>
    <w:rsid w:val="00285666"/>
    <w:rsid w:val="00285C0C"/>
    <w:rsid w:val="0028706F"/>
    <w:rsid w:val="00291E7B"/>
    <w:rsid w:val="002973E5"/>
    <w:rsid w:val="002A0864"/>
    <w:rsid w:val="002B64CE"/>
    <w:rsid w:val="002B661F"/>
    <w:rsid w:val="002C5578"/>
    <w:rsid w:val="002C6289"/>
    <w:rsid w:val="002D00CA"/>
    <w:rsid w:val="002F5C4F"/>
    <w:rsid w:val="002F6036"/>
    <w:rsid w:val="00317941"/>
    <w:rsid w:val="00321DC7"/>
    <w:rsid w:val="00321FC7"/>
    <w:rsid w:val="003225E5"/>
    <w:rsid w:val="003518BC"/>
    <w:rsid w:val="0035414E"/>
    <w:rsid w:val="00356536"/>
    <w:rsid w:val="003574C8"/>
    <w:rsid w:val="0036345E"/>
    <w:rsid w:val="00364E10"/>
    <w:rsid w:val="003906F5"/>
    <w:rsid w:val="0039131D"/>
    <w:rsid w:val="003978CE"/>
    <w:rsid w:val="003A61DB"/>
    <w:rsid w:val="003B44ED"/>
    <w:rsid w:val="003B46BB"/>
    <w:rsid w:val="003C2B8E"/>
    <w:rsid w:val="003C6F13"/>
    <w:rsid w:val="003C70FC"/>
    <w:rsid w:val="003E296F"/>
    <w:rsid w:val="003F7730"/>
    <w:rsid w:val="0040134B"/>
    <w:rsid w:val="004029C4"/>
    <w:rsid w:val="00412DFA"/>
    <w:rsid w:val="00416AB7"/>
    <w:rsid w:val="00421B2A"/>
    <w:rsid w:val="00424FD5"/>
    <w:rsid w:val="0043149D"/>
    <w:rsid w:val="004350DB"/>
    <w:rsid w:val="0043791A"/>
    <w:rsid w:val="00443790"/>
    <w:rsid w:val="00455D6D"/>
    <w:rsid w:val="00456D51"/>
    <w:rsid w:val="004773C3"/>
    <w:rsid w:val="00482A1F"/>
    <w:rsid w:val="004A15E7"/>
    <w:rsid w:val="004B0B7B"/>
    <w:rsid w:val="004D05C8"/>
    <w:rsid w:val="004D3C74"/>
    <w:rsid w:val="004F3D66"/>
    <w:rsid w:val="004F4925"/>
    <w:rsid w:val="00522532"/>
    <w:rsid w:val="00524674"/>
    <w:rsid w:val="00533A60"/>
    <w:rsid w:val="005352BD"/>
    <w:rsid w:val="005477D0"/>
    <w:rsid w:val="00552C5A"/>
    <w:rsid w:val="00552E6C"/>
    <w:rsid w:val="00570AF6"/>
    <w:rsid w:val="005758BC"/>
    <w:rsid w:val="00575943"/>
    <w:rsid w:val="00582DC0"/>
    <w:rsid w:val="00584055"/>
    <w:rsid w:val="005944D5"/>
    <w:rsid w:val="005C595F"/>
    <w:rsid w:val="005D123A"/>
    <w:rsid w:val="005D1DCE"/>
    <w:rsid w:val="005E41FF"/>
    <w:rsid w:val="005F2A26"/>
    <w:rsid w:val="005F4A2B"/>
    <w:rsid w:val="006045BD"/>
    <w:rsid w:val="006228D8"/>
    <w:rsid w:val="00637E34"/>
    <w:rsid w:val="00640C81"/>
    <w:rsid w:val="006550E3"/>
    <w:rsid w:val="006562D9"/>
    <w:rsid w:val="0066037F"/>
    <w:rsid w:val="006715DF"/>
    <w:rsid w:val="00680EE4"/>
    <w:rsid w:val="006862B7"/>
    <w:rsid w:val="0069158D"/>
    <w:rsid w:val="006A27FB"/>
    <w:rsid w:val="006A4231"/>
    <w:rsid w:val="006C7466"/>
    <w:rsid w:val="006D3D85"/>
    <w:rsid w:val="006E31F2"/>
    <w:rsid w:val="006F372D"/>
    <w:rsid w:val="006F4DD8"/>
    <w:rsid w:val="00700EA5"/>
    <w:rsid w:val="007022DE"/>
    <w:rsid w:val="007029BC"/>
    <w:rsid w:val="00703431"/>
    <w:rsid w:val="007104A6"/>
    <w:rsid w:val="00725063"/>
    <w:rsid w:val="00725C8A"/>
    <w:rsid w:val="00733685"/>
    <w:rsid w:val="00736236"/>
    <w:rsid w:val="00740365"/>
    <w:rsid w:val="007472EC"/>
    <w:rsid w:val="007668D7"/>
    <w:rsid w:val="00776CAB"/>
    <w:rsid w:val="00785A64"/>
    <w:rsid w:val="00785A6F"/>
    <w:rsid w:val="00792A41"/>
    <w:rsid w:val="00797ED9"/>
    <w:rsid w:val="007A2C7F"/>
    <w:rsid w:val="007A6020"/>
    <w:rsid w:val="007B0296"/>
    <w:rsid w:val="007B6557"/>
    <w:rsid w:val="007C6323"/>
    <w:rsid w:val="007D17CB"/>
    <w:rsid w:val="007D4130"/>
    <w:rsid w:val="007D602C"/>
    <w:rsid w:val="007E6559"/>
    <w:rsid w:val="0080200C"/>
    <w:rsid w:val="00802E86"/>
    <w:rsid w:val="00810B60"/>
    <w:rsid w:val="00813989"/>
    <w:rsid w:val="0082133B"/>
    <w:rsid w:val="00822E3C"/>
    <w:rsid w:val="00824934"/>
    <w:rsid w:val="0082697B"/>
    <w:rsid w:val="0083424C"/>
    <w:rsid w:val="00850966"/>
    <w:rsid w:val="00854D77"/>
    <w:rsid w:val="00856918"/>
    <w:rsid w:val="00864715"/>
    <w:rsid w:val="00865099"/>
    <w:rsid w:val="00873243"/>
    <w:rsid w:val="00873967"/>
    <w:rsid w:val="008807D7"/>
    <w:rsid w:val="00884649"/>
    <w:rsid w:val="008909AF"/>
    <w:rsid w:val="0089185C"/>
    <w:rsid w:val="0089774E"/>
    <w:rsid w:val="008A107A"/>
    <w:rsid w:val="008A235C"/>
    <w:rsid w:val="008A6ABF"/>
    <w:rsid w:val="008B1F20"/>
    <w:rsid w:val="008B5930"/>
    <w:rsid w:val="008B6FB4"/>
    <w:rsid w:val="008B745C"/>
    <w:rsid w:val="008B7AFD"/>
    <w:rsid w:val="008C2496"/>
    <w:rsid w:val="008C5426"/>
    <w:rsid w:val="008C54F6"/>
    <w:rsid w:val="008C56EE"/>
    <w:rsid w:val="008F55C5"/>
    <w:rsid w:val="008F7F85"/>
    <w:rsid w:val="008F7FC0"/>
    <w:rsid w:val="00923933"/>
    <w:rsid w:val="009337C4"/>
    <w:rsid w:val="0093664C"/>
    <w:rsid w:val="009446E6"/>
    <w:rsid w:val="00946B58"/>
    <w:rsid w:val="00947AF5"/>
    <w:rsid w:val="009677B1"/>
    <w:rsid w:val="009727FB"/>
    <w:rsid w:val="00975B76"/>
    <w:rsid w:val="00980312"/>
    <w:rsid w:val="00980CBD"/>
    <w:rsid w:val="00985670"/>
    <w:rsid w:val="0098580E"/>
    <w:rsid w:val="00992A08"/>
    <w:rsid w:val="009A4DCD"/>
    <w:rsid w:val="009B0706"/>
    <w:rsid w:val="009D1F59"/>
    <w:rsid w:val="009D799B"/>
    <w:rsid w:val="009E20FD"/>
    <w:rsid w:val="009E6D03"/>
    <w:rsid w:val="009F0CED"/>
    <w:rsid w:val="00A0037A"/>
    <w:rsid w:val="00A05AC0"/>
    <w:rsid w:val="00A13D07"/>
    <w:rsid w:val="00A15004"/>
    <w:rsid w:val="00A2148F"/>
    <w:rsid w:val="00A26558"/>
    <w:rsid w:val="00A31E6D"/>
    <w:rsid w:val="00A530DD"/>
    <w:rsid w:val="00A6249D"/>
    <w:rsid w:val="00A6360A"/>
    <w:rsid w:val="00A73587"/>
    <w:rsid w:val="00A77FED"/>
    <w:rsid w:val="00A94862"/>
    <w:rsid w:val="00A973DE"/>
    <w:rsid w:val="00AA4394"/>
    <w:rsid w:val="00AA47A5"/>
    <w:rsid w:val="00AB482C"/>
    <w:rsid w:val="00AC1DB5"/>
    <w:rsid w:val="00AC3403"/>
    <w:rsid w:val="00AD07DE"/>
    <w:rsid w:val="00AD7BE6"/>
    <w:rsid w:val="00AE2676"/>
    <w:rsid w:val="00AE5AAC"/>
    <w:rsid w:val="00AE6A86"/>
    <w:rsid w:val="00AF4A71"/>
    <w:rsid w:val="00B0157D"/>
    <w:rsid w:val="00B151B2"/>
    <w:rsid w:val="00B2203E"/>
    <w:rsid w:val="00B22A9A"/>
    <w:rsid w:val="00B7093E"/>
    <w:rsid w:val="00B7134E"/>
    <w:rsid w:val="00B85EB2"/>
    <w:rsid w:val="00B87537"/>
    <w:rsid w:val="00B9267C"/>
    <w:rsid w:val="00B9519C"/>
    <w:rsid w:val="00B95871"/>
    <w:rsid w:val="00BA70FA"/>
    <w:rsid w:val="00BD48DE"/>
    <w:rsid w:val="00BD60B4"/>
    <w:rsid w:val="00BF1ABA"/>
    <w:rsid w:val="00BF65E4"/>
    <w:rsid w:val="00C11F7E"/>
    <w:rsid w:val="00C212E2"/>
    <w:rsid w:val="00C4316C"/>
    <w:rsid w:val="00C46356"/>
    <w:rsid w:val="00C46F4E"/>
    <w:rsid w:val="00C524D9"/>
    <w:rsid w:val="00C670BF"/>
    <w:rsid w:val="00C7021F"/>
    <w:rsid w:val="00C80C33"/>
    <w:rsid w:val="00C829C9"/>
    <w:rsid w:val="00C96C86"/>
    <w:rsid w:val="00CA4AA1"/>
    <w:rsid w:val="00CD4CFF"/>
    <w:rsid w:val="00CD7A4F"/>
    <w:rsid w:val="00CF5C20"/>
    <w:rsid w:val="00CF67A2"/>
    <w:rsid w:val="00D3646E"/>
    <w:rsid w:val="00D44D44"/>
    <w:rsid w:val="00D525D2"/>
    <w:rsid w:val="00D54FDD"/>
    <w:rsid w:val="00D74B71"/>
    <w:rsid w:val="00D75B58"/>
    <w:rsid w:val="00D82FDA"/>
    <w:rsid w:val="00D92333"/>
    <w:rsid w:val="00D95BDF"/>
    <w:rsid w:val="00DA207F"/>
    <w:rsid w:val="00DA5F37"/>
    <w:rsid w:val="00DB6132"/>
    <w:rsid w:val="00DC00AF"/>
    <w:rsid w:val="00DC036C"/>
    <w:rsid w:val="00DD2DFC"/>
    <w:rsid w:val="00E013E7"/>
    <w:rsid w:val="00E07629"/>
    <w:rsid w:val="00E11B96"/>
    <w:rsid w:val="00E33300"/>
    <w:rsid w:val="00E37752"/>
    <w:rsid w:val="00E400FC"/>
    <w:rsid w:val="00E50CD1"/>
    <w:rsid w:val="00E607F8"/>
    <w:rsid w:val="00E77CFC"/>
    <w:rsid w:val="00E8284B"/>
    <w:rsid w:val="00E84CEE"/>
    <w:rsid w:val="00E92AAD"/>
    <w:rsid w:val="00E971CF"/>
    <w:rsid w:val="00EB25CF"/>
    <w:rsid w:val="00EC790B"/>
    <w:rsid w:val="00EE3D6E"/>
    <w:rsid w:val="00F02245"/>
    <w:rsid w:val="00F04D3B"/>
    <w:rsid w:val="00F14CAF"/>
    <w:rsid w:val="00F16CA1"/>
    <w:rsid w:val="00F247EC"/>
    <w:rsid w:val="00F2530F"/>
    <w:rsid w:val="00F26F65"/>
    <w:rsid w:val="00F35044"/>
    <w:rsid w:val="00F35D0D"/>
    <w:rsid w:val="00F417D8"/>
    <w:rsid w:val="00F46630"/>
    <w:rsid w:val="00F46890"/>
    <w:rsid w:val="00F52B87"/>
    <w:rsid w:val="00F54536"/>
    <w:rsid w:val="00F62499"/>
    <w:rsid w:val="00F624FF"/>
    <w:rsid w:val="00F83049"/>
    <w:rsid w:val="00F91DFD"/>
    <w:rsid w:val="00F977C0"/>
    <w:rsid w:val="00FB3885"/>
    <w:rsid w:val="00FB3A4D"/>
    <w:rsid w:val="00FE460C"/>
    <w:rsid w:val="00FF280C"/>
    <w:rsid w:val="00FF4B09"/>
    <w:rsid w:val="01895394"/>
    <w:rsid w:val="01D5D185"/>
    <w:rsid w:val="0205692E"/>
    <w:rsid w:val="0276AC19"/>
    <w:rsid w:val="02857941"/>
    <w:rsid w:val="0287DD40"/>
    <w:rsid w:val="02BD79D6"/>
    <w:rsid w:val="02C1A43D"/>
    <w:rsid w:val="02DFAB5A"/>
    <w:rsid w:val="038352BF"/>
    <w:rsid w:val="03914D9C"/>
    <w:rsid w:val="043432A8"/>
    <w:rsid w:val="0469D28B"/>
    <w:rsid w:val="04B750EF"/>
    <w:rsid w:val="04CC3CE2"/>
    <w:rsid w:val="04CFDA79"/>
    <w:rsid w:val="0533A344"/>
    <w:rsid w:val="05B2987D"/>
    <w:rsid w:val="05DECD08"/>
    <w:rsid w:val="068835BC"/>
    <w:rsid w:val="06A1138F"/>
    <w:rsid w:val="06F4EC86"/>
    <w:rsid w:val="077C338B"/>
    <w:rsid w:val="0783870E"/>
    <w:rsid w:val="07B7C19E"/>
    <w:rsid w:val="07FC2484"/>
    <w:rsid w:val="08627AB7"/>
    <w:rsid w:val="087560E8"/>
    <w:rsid w:val="0891595E"/>
    <w:rsid w:val="08C70E25"/>
    <w:rsid w:val="08DE9149"/>
    <w:rsid w:val="08FCFCA3"/>
    <w:rsid w:val="092888A0"/>
    <w:rsid w:val="095A6887"/>
    <w:rsid w:val="0A3F03C2"/>
    <w:rsid w:val="0AFA9F1B"/>
    <w:rsid w:val="0BC77874"/>
    <w:rsid w:val="0BC99FB3"/>
    <w:rsid w:val="0C9A2C68"/>
    <w:rsid w:val="0C9BA045"/>
    <w:rsid w:val="0D29FD7C"/>
    <w:rsid w:val="0D6D1300"/>
    <w:rsid w:val="0D6DD583"/>
    <w:rsid w:val="0DBD715B"/>
    <w:rsid w:val="0DCD4698"/>
    <w:rsid w:val="0E398159"/>
    <w:rsid w:val="0E49E3C6"/>
    <w:rsid w:val="0E5353FE"/>
    <w:rsid w:val="0E7BE550"/>
    <w:rsid w:val="0E8B9FB6"/>
    <w:rsid w:val="0F49D059"/>
    <w:rsid w:val="0F949291"/>
    <w:rsid w:val="0FA461CC"/>
    <w:rsid w:val="0FBE5111"/>
    <w:rsid w:val="0FFD78B2"/>
    <w:rsid w:val="1021BED9"/>
    <w:rsid w:val="10640964"/>
    <w:rsid w:val="10A1B60D"/>
    <w:rsid w:val="11428C9D"/>
    <w:rsid w:val="1182C451"/>
    <w:rsid w:val="1187712A"/>
    <w:rsid w:val="11893668"/>
    <w:rsid w:val="1194CFA9"/>
    <w:rsid w:val="1206390F"/>
    <w:rsid w:val="12D70B53"/>
    <w:rsid w:val="138036DE"/>
    <w:rsid w:val="1395B436"/>
    <w:rsid w:val="1466C8B3"/>
    <w:rsid w:val="147894B6"/>
    <w:rsid w:val="1481367B"/>
    <w:rsid w:val="14917F66"/>
    <w:rsid w:val="14F8017B"/>
    <w:rsid w:val="14F9FB62"/>
    <w:rsid w:val="150E1ECE"/>
    <w:rsid w:val="154C12A0"/>
    <w:rsid w:val="15926ADB"/>
    <w:rsid w:val="159F5AA1"/>
    <w:rsid w:val="15E4A9C7"/>
    <w:rsid w:val="16E1BB06"/>
    <w:rsid w:val="179E1CE1"/>
    <w:rsid w:val="17EC07A4"/>
    <w:rsid w:val="1893F1CC"/>
    <w:rsid w:val="18F8AEC4"/>
    <w:rsid w:val="19CEED0C"/>
    <w:rsid w:val="19FE1BE8"/>
    <w:rsid w:val="1A5C17F8"/>
    <w:rsid w:val="1A817D5F"/>
    <w:rsid w:val="1A90A1D7"/>
    <w:rsid w:val="1AD5E33B"/>
    <w:rsid w:val="1AE7E739"/>
    <w:rsid w:val="1AF7DEA0"/>
    <w:rsid w:val="1B3BE9F4"/>
    <w:rsid w:val="1B75880D"/>
    <w:rsid w:val="1B7E1C04"/>
    <w:rsid w:val="1CB3E69F"/>
    <w:rsid w:val="1D1950D0"/>
    <w:rsid w:val="1D741ED6"/>
    <w:rsid w:val="1DA027C8"/>
    <w:rsid w:val="1DB5D674"/>
    <w:rsid w:val="1DF2A111"/>
    <w:rsid w:val="1E749FED"/>
    <w:rsid w:val="1F10A59E"/>
    <w:rsid w:val="1FEEA503"/>
    <w:rsid w:val="20166305"/>
    <w:rsid w:val="207CFE88"/>
    <w:rsid w:val="208C4D51"/>
    <w:rsid w:val="20C9025E"/>
    <w:rsid w:val="20D8A8EA"/>
    <w:rsid w:val="20F1AEFD"/>
    <w:rsid w:val="2107FB90"/>
    <w:rsid w:val="214D67C5"/>
    <w:rsid w:val="21539F17"/>
    <w:rsid w:val="21851459"/>
    <w:rsid w:val="21A6E0DD"/>
    <w:rsid w:val="21E5B0A9"/>
    <w:rsid w:val="22594D92"/>
    <w:rsid w:val="227271D4"/>
    <w:rsid w:val="22D892EE"/>
    <w:rsid w:val="22D8CABA"/>
    <w:rsid w:val="233BDECA"/>
    <w:rsid w:val="23468509"/>
    <w:rsid w:val="2419627E"/>
    <w:rsid w:val="2460F95E"/>
    <w:rsid w:val="247FD750"/>
    <w:rsid w:val="25297625"/>
    <w:rsid w:val="25678D11"/>
    <w:rsid w:val="25E7E43C"/>
    <w:rsid w:val="266F77D6"/>
    <w:rsid w:val="26B0A165"/>
    <w:rsid w:val="26FA97BA"/>
    <w:rsid w:val="270B6579"/>
    <w:rsid w:val="27283AB7"/>
    <w:rsid w:val="2753AA91"/>
    <w:rsid w:val="277F32B7"/>
    <w:rsid w:val="278C6FEA"/>
    <w:rsid w:val="27C53E5C"/>
    <w:rsid w:val="289E77BF"/>
    <w:rsid w:val="2914D73E"/>
    <w:rsid w:val="2999632F"/>
    <w:rsid w:val="29CBE373"/>
    <w:rsid w:val="29EE0872"/>
    <w:rsid w:val="29F10825"/>
    <w:rsid w:val="2A2F2686"/>
    <w:rsid w:val="2A49E993"/>
    <w:rsid w:val="2A6DA5DD"/>
    <w:rsid w:val="2AAC071F"/>
    <w:rsid w:val="2AF05E9E"/>
    <w:rsid w:val="2AFD0242"/>
    <w:rsid w:val="2C856533"/>
    <w:rsid w:val="2CCE166B"/>
    <w:rsid w:val="2D0F5F6B"/>
    <w:rsid w:val="2D213FB9"/>
    <w:rsid w:val="2D3B91EC"/>
    <w:rsid w:val="2DB9579D"/>
    <w:rsid w:val="2DD410C1"/>
    <w:rsid w:val="2E2F24CD"/>
    <w:rsid w:val="2EA7F869"/>
    <w:rsid w:val="2EB5FD3E"/>
    <w:rsid w:val="2F437920"/>
    <w:rsid w:val="305545AC"/>
    <w:rsid w:val="3071C338"/>
    <w:rsid w:val="307C3641"/>
    <w:rsid w:val="30E4165B"/>
    <w:rsid w:val="30FD0A28"/>
    <w:rsid w:val="328FF459"/>
    <w:rsid w:val="33219F0A"/>
    <w:rsid w:val="333AAD52"/>
    <w:rsid w:val="3349BD67"/>
    <w:rsid w:val="33D09CC0"/>
    <w:rsid w:val="34C3531B"/>
    <w:rsid w:val="34EAE5C3"/>
    <w:rsid w:val="352E7DAB"/>
    <w:rsid w:val="3547982F"/>
    <w:rsid w:val="35A8BE65"/>
    <w:rsid w:val="362A5DA4"/>
    <w:rsid w:val="363BB71F"/>
    <w:rsid w:val="3661DFDC"/>
    <w:rsid w:val="36ACE2C4"/>
    <w:rsid w:val="396A1645"/>
    <w:rsid w:val="39764EF4"/>
    <w:rsid w:val="398F5C27"/>
    <w:rsid w:val="39B70799"/>
    <w:rsid w:val="3A3D6975"/>
    <w:rsid w:val="3A43DB49"/>
    <w:rsid w:val="3A9D71D5"/>
    <w:rsid w:val="3AB25A26"/>
    <w:rsid w:val="3AD7870E"/>
    <w:rsid w:val="3AF3CD1E"/>
    <w:rsid w:val="3C01DDA3"/>
    <w:rsid w:val="3C1BD976"/>
    <w:rsid w:val="3CD90860"/>
    <w:rsid w:val="3D15FFF5"/>
    <w:rsid w:val="3D1927AC"/>
    <w:rsid w:val="3D26F824"/>
    <w:rsid w:val="3D6868C3"/>
    <w:rsid w:val="3D84F09B"/>
    <w:rsid w:val="3E1A5299"/>
    <w:rsid w:val="3E7584DA"/>
    <w:rsid w:val="3EC72DF9"/>
    <w:rsid w:val="3F63C318"/>
    <w:rsid w:val="3F820A88"/>
    <w:rsid w:val="3FEA29EC"/>
    <w:rsid w:val="4058DC2B"/>
    <w:rsid w:val="40B3C469"/>
    <w:rsid w:val="41703DEC"/>
    <w:rsid w:val="4183B043"/>
    <w:rsid w:val="419F0743"/>
    <w:rsid w:val="419F85D8"/>
    <w:rsid w:val="41EAB865"/>
    <w:rsid w:val="420DFA31"/>
    <w:rsid w:val="42169346"/>
    <w:rsid w:val="421B638A"/>
    <w:rsid w:val="425A57F2"/>
    <w:rsid w:val="426F3C4A"/>
    <w:rsid w:val="42A98D71"/>
    <w:rsid w:val="43029A4F"/>
    <w:rsid w:val="43D0CDFF"/>
    <w:rsid w:val="44020F10"/>
    <w:rsid w:val="44711A9E"/>
    <w:rsid w:val="44F17156"/>
    <w:rsid w:val="45206ACE"/>
    <w:rsid w:val="45C2DBA9"/>
    <w:rsid w:val="45D389B0"/>
    <w:rsid w:val="46CC3F8F"/>
    <w:rsid w:val="4741AF1B"/>
    <w:rsid w:val="474571DE"/>
    <w:rsid w:val="477FE52C"/>
    <w:rsid w:val="478437D2"/>
    <w:rsid w:val="47C45BAE"/>
    <w:rsid w:val="488CC384"/>
    <w:rsid w:val="488D0810"/>
    <w:rsid w:val="48CEF029"/>
    <w:rsid w:val="4959A1B2"/>
    <w:rsid w:val="4A941501"/>
    <w:rsid w:val="4ADE62E6"/>
    <w:rsid w:val="4B2D8340"/>
    <w:rsid w:val="4B42E211"/>
    <w:rsid w:val="4BC402B5"/>
    <w:rsid w:val="4C3B1BA2"/>
    <w:rsid w:val="4C8AC40F"/>
    <w:rsid w:val="4C9E4C67"/>
    <w:rsid w:val="4CAEC479"/>
    <w:rsid w:val="4CF18B78"/>
    <w:rsid w:val="4D74C7C3"/>
    <w:rsid w:val="4F06D520"/>
    <w:rsid w:val="4F0969DA"/>
    <w:rsid w:val="4F249C5E"/>
    <w:rsid w:val="4F87B05C"/>
    <w:rsid w:val="4FAD181F"/>
    <w:rsid w:val="50AC3A39"/>
    <w:rsid w:val="50CE0186"/>
    <w:rsid w:val="513D02A7"/>
    <w:rsid w:val="515FBEFD"/>
    <w:rsid w:val="51658C6A"/>
    <w:rsid w:val="519596E6"/>
    <w:rsid w:val="51DF5567"/>
    <w:rsid w:val="51F0CF3B"/>
    <w:rsid w:val="51FAAC91"/>
    <w:rsid w:val="521C8E07"/>
    <w:rsid w:val="531D99D4"/>
    <w:rsid w:val="533464FE"/>
    <w:rsid w:val="537B0D7F"/>
    <w:rsid w:val="539D929A"/>
    <w:rsid w:val="540F3876"/>
    <w:rsid w:val="541FF327"/>
    <w:rsid w:val="5425BF71"/>
    <w:rsid w:val="5431EE47"/>
    <w:rsid w:val="54607A1B"/>
    <w:rsid w:val="5460C97C"/>
    <w:rsid w:val="547BE44F"/>
    <w:rsid w:val="54B258D9"/>
    <w:rsid w:val="550B6E33"/>
    <w:rsid w:val="553EB47A"/>
    <w:rsid w:val="5548FE27"/>
    <w:rsid w:val="55D122A0"/>
    <w:rsid w:val="564397F1"/>
    <w:rsid w:val="565D3BE9"/>
    <w:rsid w:val="56DDEB3F"/>
    <w:rsid w:val="5782C1B8"/>
    <w:rsid w:val="581E6585"/>
    <w:rsid w:val="58AF2E57"/>
    <w:rsid w:val="58CF743F"/>
    <w:rsid w:val="591D0F55"/>
    <w:rsid w:val="59444A65"/>
    <w:rsid w:val="597083B7"/>
    <w:rsid w:val="59B50227"/>
    <w:rsid w:val="59D31FF5"/>
    <w:rsid w:val="5A155701"/>
    <w:rsid w:val="5A7E20B7"/>
    <w:rsid w:val="5ABF7D89"/>
    <w:rsid w:val="5AED6DD7"/>
    <w:rsid w:val="5B7E1798"/>
    <w:rsid w:val="5BC4A79B"/>
    <w:rsid w:val="5BD51A62"/>
    <w:rsid w:val="5BD544A9"/>
    <w:rsid w:val="5C08D67D"/>
    <w:rsid w:val="5C4CFFBC"/>
    <w:rsid w:val="5C5B378E"/>
    <w:rsid w:val="5C7E5736"/>
    <w:rsid w:val="5D2B42FA"/>
    <w:rsid w:val="5D44E54E"/>
    <w:rsid w:val="5D4515D0"/>
    <w:rsid w:val="5D84BA26"/>
    <w:rsid w:val="5E1E3A84"/>
    <w:rsid w:val="5E5702F5"/>
    <w:rsid w:val="5E5D43C0"/>
    <w:rsid w:val="5E683DC2"/>
    <w:rsid w:val="5E918A33"/>
    <w:rsid w:val="5EABC47E"/>
    <w:rsid w:val="5ED7A07B"/>
    <w:rsid w:val="5EDD6710"/>
    <w:rsid w:val="5F960BDC"/>
    <w:rsid w:val="5FBF8A25"/>
    <w:rsid w:val="6046BC54"/>
    <w:rsid w:val="609B3902"/>
    <w:rsid w:val="609B58A5"/>
    <w:rsid w:val="61114B08"/>
    <w:rsid w:val="614BB079"/>
    <w:rsid w:val="61609CBA"/>
    <w:rsid w:val="61CCCC45"/>
    <w:rsid w:val="61D0687A"/>
    <w:rsid w:val="6212E3FB"/>
    <w:rsid w:val="625044F6"/>
    <w:rsid w:val="62D96CA8"/>
    <w:rsid w:val="62E41BD3"/>
    <w:rsid w:val="635B8C60"/>
    <w:rsid w:val="63832169"/>
    <w:rsid w:val="63DC47F9"/>
    <w:rsid w:val="63E7A534"/>
    <w:rsid w:val="641188BC"/>
    <w:rsid w:val="643C74E5"/>
    <w:rsid w:val="64783459"/>
    <w:rsid w:val="64B4EB5A"/>
    <w:rsid w:val="64DEB1F0"/>
    <w:rsid w:val="65EF645A"/>
    <w:rsid w:val="66437E45"/>
    <w:rsid w:val="675594EE"/>
    <w:rsid w:val="6760AE29"/>
    <w:rsid w:val="6774FCDB"/>
    <w:rsid w:val="67979113"/>
    <w:rsid w:val="67A6EF2F"/>
    <w:rsid w:val="68A705CB"/>
    <w:rsid w:val="68C10E3F"/>
    <w:rsid w:val="6960DECA"/>
    <w:rsid w:val="697913FC"/>
    <w:rsid w:val="69C16C67"/>
    <w:rsid w:val="69D2AA02"/>
    <w:rsid w:val="6A71D869"/>
    <w:rsid w:val="6A9D549F"/>
    <w:rsid w:val="6ABAC44C"/>
    <w:rsid w:val="6B16C870"/>
    <w:rsid w:val="6B5024A2"/>
    <w:rsid w:val="6B8B71D3"/>
    <w:rsid w:val="6BA7B506"/>
    <w:rsid w:val="6C5C1B01"/>
    <w:rsid w:val="6D3B998B"/>
    <w:rsid w:val="6E55047E"/>
    <w:rsid w:val="6EC1F5A8"/>
    <w:rsid w:val="6EC552DF"/>
    <w:rsid w:val="6ED40552"/>
    <w:rsid w:val="6EDA536B"/>
    <w:rsid w:val="6F3B7B70"/>
    <w:rsid w:val="6FC5E96C"/>
    <w:rsid w:val="6FFAA61A"/>
    <w:rsid w:val="706E3444"/>
    <w:rsid w:val="70AAD10F"/>
    <w:rsid w:val="70CF7F4B"/>
    <w:rsid w:val="710F34B9"/>
    <w:rsid w:val="712011B8"/>
    <w:rsid w:val="713C8B46"/>
    <w:rsid w:val="71B3FFC1"/>
    <w:rsid w:val="71FFADED"/>
    <w:rsid w:val="7209B770"/>
    <w:rsid w:val="722B26F5"/>
    <w:rsid w:val="73C62EBC"/>
    <w:rsid w:val="73CD16FE"/>
    <w:rsid w:val="7401FEAB"/>
    <w:rsid w:val="741DAE4A"/>
    <w:rsid w:val="744A44AA"/>
    <w:rsid w:val="74A40E5E"/>
    <w:rsid w:val="74DE7946"/>
    <w:rsid w:val="74ED0E52"/>
    <w:rsid w:val="74ED5626"/>
    <w:rsid w:val="750E0E1B"/>
    <w:rsid w:val="751A58D6"/>
    <w:rsid w:val="75367EA4"/>
    <w:rsid w:val="75B5C39E"/>
    <w:rsid w:val="7783F5C3"/>
    <w:rsid w:val="77D30969"/>
    <w:rsid w:val="784F425F"/>
    <w:rsid w:val="785756C7"/>
    <w:rsid w:val="78B7DCDA"/>
    <w:rsid w:val="78F59101"/>
    <w:rsid w:val="791D92E9"/>
    <w:rsid w:val="79667F59"/>
    <w:rsid w:val="7979BABA"/>
    <w:rsid w:val="79D976F8"/>
    <w:rsid w:val="7A1FDE68"/>
    <w:rsid w:val="7ABB974E"/>
    <w:rsid w:val="7BC8B06B"/>
    <w:rsid w:val="7C240173"/>
    <w:rsid w:val="7C826014"/>
    <w:rsid w:val="7CCBDD35"/>
    <w:rsid w:val="7CDF49AF"/>
    <w:rsid w:val="7D57A899"/>
    <w:rsid w:val="7D9A08A2"/>
    <w:rsid w:val="7DA5DA04"/>
    <w:rsid w:val="7E3627DD"/>
    <w:rsid w:val="7E64280F"/>
    <w:rsid w:val="7E681914"/>
    <w:rsid w:val="7EA73DAF"/>
    <w:rsid w:val="7EBD6F3B"/>
    <w:rsid w:val="7EE0C154"/>
    <w:rsid w:val="7F36F423"/>
    <w:rsid w:val="7F3EBC70"/>
    <w:rsid w:val="7F79F952"/>
    <w:rsid w:val="7F90CC09"/>
    <w:rsid w:val="7FB73986"/>
    <w:rsid w:val="7FC9E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3CC9"/>
  <w15:chartTrackingRefBased/>
  <w15:docId w15:val="{AAEC6161-5141-4C46-A671-77E9F6B3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250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Normal-Times">
    <w:name w:val="Normal - Times"/>
    <w:basedOn w:val="Normal"/>
    <w:qFormat/>
    <w:rsid w:val="00725063"/>
    <w:pPr>
      <w:spacing w:after="0" w:line="240" w:lineRule="auto"/>
      <w:jc w:val="both"/>
    </w:pPr>
    <w:rPr>
      <w:rFonts w:ascii="Times New Roman" w:hAnsi="Times New Roman"/>
      <w:sz w:val="24"/>
      <w:szCs w:val="24"/>
    </w:rPr>
  </w:style>
  <w:style w:type="paragraph" w:customStyle="1" w:styleId="Heading1-Times">
    <w:name w:val="Heading 1 - Times"/>
    <w:basedOn w:val="Heading1"/>
    <w:qFormat/>
    <w:rsid w:val="00725063"/>
    <w:pPr>
      <w:spacing w:line="240" w:lineRule="auto"/>
    </w:pPr>
    <w:rPr>
      <w:rFonts w:ascii="Times New Roman" w:hAnsi="Times New Roman"/>
      <w:b/>
      <w:color w:val="000000" w:themeColor="text1"/>
      <w:sz w:val="24"/>
    </w:rPr>
  </w:style>
  <w:style w:type="paragraph" w:customStyle="1" w:styleId="Heading2-Times">
    <w:name w:val="Heading 2 - Times"/>
    <w:basedOn w:val="Heading2"/>
    <w:qFormat/>
    <w:rsid w:val="00725063"/>
    <w:pPr>
      <w:spacing w:line="240" w:lineRule="auto"/>
    </w:pPr>
    <w:rPr>
      <w:rFonts w:ascii="Times New Roman" w:hAnsi="Times New Roman"/>
      <w:color w:val="000000" w:themeColor="text1"/>
      <w:sz w:val="24"/>
      <w:u w:val="single"/>
    </w:rPr>
  </w:style>
  <w:style w:type="character" w:customStyle="1" w:styleId="Heading1Char">
    <w:name w:val="Heading 1 Char"/>
    <w:basedOn w:val="DefaultParagraphFont"/>
    <w:link w:val="Heading1"/>
    <w:uiPriority w:val="9"/>
    <w:rsid w:val="007250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2506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82FDA"/>
    <w:rPr>
      <w:color w:val="605E5C"/>
      <w:shd w:val="clear" w:color="auto" w:fill="E1DFDD"/>
    </w:rPr>
  </w:style>
  <w:style w:type="paragraph" w:styleId="Caption">
    <w:name w:val="caption"/>
    <w:basedOn w:val="Normal"/>
    <w:next w:val="Normal"/>
    <w:uiPriority w:val="35"/>
    <w:unhideWhenUsed/>
    <w:qFormat/>
    <w:rsid w:val="000D331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D07D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07D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D07DE"/>
    <w:rPr>
      <w:sz w:val="16"/>
      <w:szCs w:val="16"/>
    </w:rPr>
  </w:style>
  <w:style w:type="paragraph" w:styleId="CommentText">
    <w:name w:val="annotation text"/>
    <w:basedOn w:val="Normal"/>
    <w:link w:val="CommentTextChar"/>
    <w:uiPriority w:val="99"/>
    <w:semiHidden/>
    <w:unhideWhenUsed/>
    <w:rsid w:val="00AD07DE"/>
    <w:pPr>
      <w:spacing w:line="240" w:lineRule="auto"/>
    </w:pPr>
    <w:rPr>
      <w:sz w:val="20"/>
      <w:szCs w:val="20"/>
    </w:rPr>
  </w:style>
  <w:style w:type="character" w:customStyle="1" w:styleId="CommentTextChar">
    <w:name w:val="Comment Text Char"/>
    <w:basedOn w:val="DefaultParagraphFont"/>
    <w:link w:val="CommentText"/>
    <w:uiPriority w:val="99"/>
    <w:semiHidden/>
    <w:rsid w:val="00AD07DE"/>
    <w:rPr>
      <w:sz w:val="20"/>
      <w:szCs w:val="20"/>
    </w:rPr>
  </w:style>
  <w:style w:type="paragraph" w:styleId="CommentSubject">
    <w:name w:val="annotation subject"/>
    <w:basedOn w:val="CommentText"/>
    <w:next w:val="CommentText"/>
    <w:link w:val="CommentSubjectChar"/>
    <w:uiPriority w:val="99"/>
    <w:semiHidden/>
    <w:unhideWhenUsed/>
    <w:rsid w:val="00AD07DE"/>
    <w:rPr>
      <w:b/>
      <w:bCs/>
    </w:rPr>
  </w:style>
  <w:style w:type="character" w:customStyle="1" w:styleId="CommentSubjectChar">
    <w:name w:val="Comment Subject Char"/>
    <w:basedOn w:val="CommentTextChar"/>
    <w:link w:val="CommentSubject"/>
    <w:uiPriority w:val="99"/>
    <w:semiHidden/>
    <w:rsid w:val="00AD07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7645D18CA0384EA7D9E9C258D84E76" ma:contentTypeVersion="0" ma:contentTypeDescription="Create a new document." ma:contentTypeScope="" ma:versionID="72d3a34586c11e2b4954fae72cadb6cf">
  <xsd:schema xmlns:xsd="http://www.w3.org/2001/XMLSchema" xmlns:xs="http://www.w3.org/2001/XMLSchema" xmlns:p="http://schemas.microsoft.com/office/2006/metadata/properties" targetNamespace="http://schemas.microsoft.com/office/2006/metadata/properties" ma:root="true" ma:fieldsID="23815ef1169b654123954e3654853b0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925D0-D0B2-4DBF-B1A3-BC95505D90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C67C4E-D437-4E3E-B6B6-5C433144F3E3}">
  <ds:schemaRefs>
    <ds:schemaRef ds:uri="http://schemas.microsoft.com/sharepoint/v3/contenttype/forms"/>
  </ds:schemaRefs>
</ds:datastoreItem>
</file>

<file path=customXml/itemProps3.xml><?xml version="1.0" encoding="utf-8"?>
<ds:datastoreItem xmlns:ds="http://schemas.openxmlformats.org/officeDocument/2006/customXml" ds:itemID="{F424FFCC-F81A-41C8-8EE1-7E8E952B7B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35BBD44-88FF-4E96-9694-D2B39D223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5</Pages>
  <Words>2000</Words>
  <Characters>11402</Characters>
  <Application>Microsoft Office Word</Application>
  <DocSecurity>0</DocSecurity>
  <Lines>95</Lines>
  <Paragraphs>26</Paragraphs>
  <ScaleCrop>false</ScaleCrop>
  <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Collum</dc:creator>
  <cp:keywords/>
  <dc:description/>
  <cp:lastModifiedBy>Gage Christensen</cp:lastModifiedBy>
  <cp:revision>212</cp:revision>
  <dcterms:created xsi:type="dcterms:W3CDTF">2020-02-26T01:27:00Z</dcterms:created>
  <dcterms:modified xsi:type="dcterms:W3CDTF">2020-03-30T22:55:00Z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0x010100507645D18CA0384EA7D9E9C258D84E76</vt:lpwstr>
  </property>
</Properties>
</file>